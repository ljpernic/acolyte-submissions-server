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0C23C" w14:textId="3B4038CB" w:rsidR="00D05DCC" w:rsidRDefault="008D4BE0" w:rsidP="00D05DCC">
      <w:pPr>
        <w:widowControl w:val="0"/>
        <w:tabs>
          <w:tab w:val="left" w:pos="0"/>
          <w:tab w:val="left" w:pos="360"/>
          <w:tab w:val="left" w:pos="720"/>
          <w:tab w:val="left" w:pos="1080"/>
          <w:tab w:val="left" w:pos="1440"/>
          <w:tab w:val="left" w:pos="1800"/>
          <w:tab w:val="left" w:pos="2160"/>
          <w:tab w:val="left" w:pos="2880"/>
          <w:tab w:val="left" w:pos="3600"/>
          <w:tab w:val="left" w:pos="6804"/>
        </w:tabs>
        <w:autoSpaceDE w:val="0"/>
        <w:autoSpaceDN w:val="0"/>
        <w:adjustRightInd w:val="0"/>
        <w:rPr>
          <w:rFonts w:ascii="Sitka Text" w:hAnsi="Sitka Text" w:cs="Sitka Text"/>
          <w:lang w:val="en-CA"/>
        </w:rPr>
      </w:pPr>
      <w:r>
        <w:rPr>
          <w:rFonts w:ascii="Times New Roman" w:hAnsi="Times New Roman"/>
          <w:lang w:val="en-CA"/>
        </w:rPr>
        <w:t xml:space="preserve">Maude </w:t>
      </w:r>
      <w:proofErr w:type="spellStart"/>
      <w:r>
        <w:rPr>
          <w:rFonts w:ascii="Times New Roman" w:hAnsi="Times New Roman"/>
          <w:lang w:val="en-CA"/>
        </w:rPr>
        <w:t>Abouche</w:t>
      </w:r>
      <w:proofErr w:type="spellEnd"/>
      <w:r>
        <w:rPr>
          <w:rFonts w:ascii="Times New Roman" w:hAnsi="Times New Roman"/>
          <w:lang w:val="en-CA"/>
        </w:rPr>
        <w:t xml:space="preserve"> </w:t>
      </w:r>
      <w:r w:rsidR="00D05DCC">
        <w:rPr>
          <w:rFonts w:ascii="Times New Roman" w:hAnsi="Times New Roman"/>
          <w:lang w:val="en-CA"/>
        </w:rPr>
        <w:t>(she/her)</w:t>
      </w:r>
      <w:r w:rsidR="00D05DCC">
        <w:rPr>
          <w:rFonts w:ascii="Times New Roman" w:hAnsi="Times New Roman"/>
          <w:lang w:val="en-CA"/>
        </w:rPr>
        <w:tab/>
      </w:r>
      <w:r w:rsidR="00D05DCC">
        <w:rPr>
          <w:rFonts w:ascii="Times New Roman" w:hAnsi="Times New Roman"/>
          <w:lang w:val="en-CA"/>
        </w:rPr>
        <w:tab/>
      </w:r>
      <w:r w:rsidR="00D05DCC">
        <w:rPr>
          <w:rFonts w:ascii="Times New Roman" w:hAnsi="Times New Roman"/>
          <w:lang w:val="en-CA"/>
        </w:rPr>
        <w:tab/>
        <w:t>about 4,800 words</w:t>
      </w:r>
      <w:r w:rsidR="00D05DCC">
        <w:rPr>
          <w:rFonts w:ascii="Times New Roman" w:hAnsi="Times New Roman"/>
          <w:lang w:val="en-CA"/>
        </w:rPr>
        <w:br/>
        <w:t>maude.abouche@gmail.com</w:t>
      </w:r>
    </w:p>
    <w:p w14:paraId="12D85922" w14:textId="77777777" w:rsidR="00D05DCC" w:rsidRDefault="00D05DCC" w:rsidP="00D05DCC">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480" w:lineRule="auto"/>
        <w:jc w:val="center"/>
        <w:rPr>
          <w:rFonts w:ascii="Times New Roman" w:hAnsi="Sitka Text" w:cs="Sitka Text"/>
          <w:lang w:val="en-CA"/>
        </w:rPr>
      </w:pPr>
    </w:p>
    <w:p w14:paraId="10E01EF5" w14:textId="77777777" w:rsidR="00D05DCC" w:rsidRDefault="00D05DCC" w:rsidP="00D05DCC">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480" w:lineRule="auto"/>
        <w:jc w:val="center"/>
        <w:rPr>
          <w:rFonts w:ascii="Times New Roman" w:hAnsi="Times New Roman"/>
          <w:lang w:val="en-CA"/>
        </w:rPr>
      </w:pPr>
    </w:p>
    <w:p w14:paraId="6B56800F" w14:textId="77777777" w:rsidR="00D05DCC" w:rsidRDefault="00D05DCC" w:rsidP="00D05DCC">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480" w:lineRule="auto"/>
        <w:jc w:val="center"/>
        <w:rPr>
          <w:rFonts w:ascii="Times New Roman" w:hAnsi="Times New Roman"/>
          <w:lang w:val="en-CA"/>
        </w:rPr>
      </w:pPr>
    </w:p>
    <w:p w14:paraId="707BAAAC" w14:textId="77777777" w:rsidR="00D05DCC" w:rsidRDefault="00D05DCC" w:rsidP="00D05DCC">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480" w:lineRule="auto"/>
        <w:jc w:val="center"/>
        <w:rPr>
          <w:rFonts w:ascii="Times New Roman" w:hAnsi="Times New Roman"/>
          <w:lang w:val="en-CA"/>
        </w:rPr>
      </w:pPr>
    </w:p>
    <w:p w14:paraId="534F6B2A" w14:textId="77777777" w:rsidR="00D05DCC" w:rsidRDefault="00D05DCC" w:rsidP="00D05DCC">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480" w:lineRule="auto"/>
        <w:jc w:val="center"/>
        <w:rPr>
          <w:rFonts w:ascii="Times New Roman" w:hAnsi="Times New Roman"/>
          <w:lang w:val="en-CA"/>
        </w:rPr>
      </w:pPr>
    </w:p>
    <w:p w14:paraId="28CF0CA4" w14:textId="77777777" w:rsidR="00D05DCC" w:rsidRDefault="00D05DCC" w:rsidP="00D05DCC">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480" w:lineRule="auto"/>
        <w:jc w:val="center"/>
        <w:rPr>
          <w:rFonts w:ascii="Times New Roman" w:hAnsi="Times New Roman"/>
          <w:lang w:val="en-CA"/>
        </w:rPr>
      </w:pPr>
    </w:p>
    <w:p w14:paraId="2A24B603" w14:textId="5D2556CA" w:rsidR="00D05DCC" w:rsidRDefault="00D05DCC" w:rsidP="00D05DCC">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480" w:lineRule="auto"/>
        <w:jc w:val="center"/>
        <w:rPr>
          <w:rFonts w:ascii="Sitka Text" w:hAnsi="Sitka Text" w:cs="Sitka Text"/>
          <w:lang w:val="en-CA"/>
        </w:rPr>
      </w:pPr>
      <w:r>
        <w:rPr>
          <w:rFonts w:ascii="Times New Roman" w:hAnsi="Times New Roman"/>
        </w:rPr>
        <w:t>First Contact</w:t>
      </w:r>
    </w:p>
    <w:p w14:paraId="5D676109" w14:textId="77777777" w:rsidR="00D05DCC" w:rsidRDefault="00D05DCC" w:rsidP="00D05DCC">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480" w:lineRule="auto"/>
        <w:jc w:val="center"/>
        <w:rPr>
          <w:rFonts w:ascii="Sitka Text" w:hAnsi="Sitka Text" w:cs="Sitka Text"/>
          <w:lang w:val="en-CA"/>
        </w:rPr>
      </w:pPr>
      <w:commentRangeStart w:id="0"/>
      <w:r>
        <w:rPr>
          <w:rFonts w:ascii="Times New Roman" w:hAnsi="Times New Roman"/>
          <w:lang w:val="en-CA"/>
        </w:rPr>
        <w:t>by</w:t>
      </w:r>
      <w:commentRangeEnd w:id="0"/>
      <w:r w:rsidR="00E43B67">
        <w:rPr>
          <w:rStyle w:val="CommentReference"/>
        </w:rPr>
        <w:commentReference w:id="0"/>
      </w:r>
      <w:r>
        <w:rPr>
          <w:rFonts w:ascii="Times New Roman" w:hAnsi="Times New Roman"/>
          <w:lang w:val="en-CA"/>
        </w:rPr>
        <w:t xml:space="preserve"> Madi Haab</w:t>
      </w:r>
    </w:p>
    <w:p w14:paraId="173C9E2D" w14:textId="77777777" w:rsidR="00D05DCC" w:rsidRDefault="00D05DCC" w:rsidP="00D05DCC">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480" w:lineRule="auto"/>
        <w:jc w:val="center"/>
        <w:rPr>
          <w:rFonts w:ascii="Times New Roman" w:hAnsi="Times New Roman"/>
          <w:lang w:val="en-CA"/>
        </w:rPr>
      </w:pPr>
    </w:p>
    <w:p w14:paraId="5313B896" w14:textId="77777777" w:rsidR="004E544D" w:rsidRDefault="00000000">
      <w:pPr>
        <w:widowControl w:val="0"/>
        <w:autoSpaceDE w:val="0"/>
        <w:autoSpaceDN w:val="0"/>
        <w:adjustRightInd w:val="0"/>
        <w:spacing w:line="480" w:lineRule="auto"/>
        <w:rPr>
          <w:rFonts w:ascii="Sitka Text" w:hAnsi="Sitka Text" w:cs="Sitka Text"/>
        </w:rPr>
      </w:pPr>
      <w:commentRangeStart w:id="1"/>
      <w:r>
        <w:rPr>
          <w:rFonts w:ascii="Times New Roman" w:hAnsi="Times New Roman"/>
        </w:rPr>
        <w:t xml:space="preserve">A starless spot was floating on the display screens of the bridge: no light, no rocks, just an inky blotch charred through the burning clouds of the Carina Nebula. </w:t>
      </w:r>
      <w:commentRangeEnd w:id="1"/>
      <w:r w:rsidR="00E43B67">
        <w:rPr>
          <w:rStyle w:val="CommentReference"/>
        </w:rPr>
        <w:commentReference w:id="1"/>
      </w:r>
      <w:commentRangeStart w:id="2"/>
      <w:r>
        <w:rPr>
          <w:rFonts w:ascii="Times New Roman" w:hAnsi="Times New Roman"/>
        </w:rPr>
        <w:t>I didn</w:t>
      </w:r>
      <w:r>
        <w:rPr>
          <w:rFonts w:ascii="Times New Roman" w:eastAsia="Times New Roman" w:hAnsi="Times New Roman"/>
        </w:rPr>
        <w:t>’t understand what I was looking at until</w:t>
      </w:r>
      <w:commentRangeEnd w:id="2"/>
      <w:r w:rsidR="00E43B67">
        <w:rPr>
          <w:rStyle w:val="CommentReference"/>
        </w:rPr>
        <w:commentReference w:id="2"/>
      </w:r>
      <w:r>
        <w:rPr>
          <w:rFonts w:ascii="Times New Roman" w:eastAsia="Times New Roman" w:hAnsi="Times New Roman"/>
        </w:rPr>
        <w:t xml:space="preserve"> a shimmering blue veil rippled over the surface of the alien vessel.</w:t>
      </w:r>
    </w:p>
    <w:p w14:paraId="369D2D3B"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I jerked away from the screen. </w:t>
      </w:r>
      <w:r>
        <w:rPr>
          <w:rFonts w:ascii="Times New Roman" w:eastAsia="Times New Roman" w:hAnsi="Times New Roman"/>
        </w:rPr>
        <w:t>“</w:t>
      </w:r>
      <w:commentRangeStart w:id="3"/>
      <w:r>
        <w:rPr>
          <w:rFonts w:ascii="Times New Roman" w:eastAsia="Times New Roman" w:hAnsi="Times New Roman"/>
        </w:rPr>
        <w:t>What … is this</w:t>
      </w:r>
      <w:commentRangeEnd w:id="3"/>
      <w:r w:rsidR="00E43B67">
        <w:rPr>
          <w:rStyle w:val="CommentReference"/>
        </w:rPr>
        <w:commentReference w:id="3"/>
      </w:r>
      <w:r>
        <w:rPr>
          <w:rFonts w:ascii="Times New Roman" w:eastAsia="Times New Roman" w:hAnsi="Times New Roman"/>
        </w:rPr>
        <w:t>?”</w:t>
      </w:r>
    </w:p>
    <w:p w14:paraId="46DD0900" w14:textId="29521248"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I was the first to break the reverent hush that had fallen over the bridge. The other three </w:t>
      </w:r>
      <w:commentRangeStart w:id="4"/>
      <w:r>
        <w:rPr>
          <w:rFonts w:ascii="Times New Roman" w:hAnsi="Times New Roman"/>
        </w:rPr>
        <w:t xml:space="preserve">crew </w:t>
      </w:r>
      <w:ins w:id="5" w:author="Perniciaro, Leon" w:date="2024-07-23T14:24:00Z">
        <w:r w:rsidR="00E43B67">
          <w:rPr>
            <w:rFonts w:ascii="Times New Roman" w:hAnsi="Times New Roman"/>
          </w:rPr>
          <w:t>members</w:t>
        </w:r>
      </w:ins>
      <w:commentRangeEnd w:id="4"/>
      <w:ins w:id="6" w:author="Perniciaro, Leon" w:date="2024-07-23T14:25:00Z">
        <w:r w:rsidR="00E43B67">
          <w:rPr>
            <w:rStyle w:val="CommentReference"/>
          </w:rPr>
          <w:commentReference w:id="4"/>
        </w:r>
      </w:ins>
      <w:ins w:id="7" w:author="Perniciaro, Leon" w:date="2024-07-23T14:24:00Z">
        <w:r w:rsidR="00E43B67">
          <w:rPr>
            <w:rFonts w:ascii="Times New Roman" w:hAnsi="Times New Roman"/>
          </w:rPr>
          <w:t xml:space="preserve"> </w:t>
        </w:r>
      </w:ins>
      <w:r>
        <w:rPr>
          <w:rFonts w:ascii="Times New Roman" w:hAnsi="Times New Roman"/>
        </w:rPr>
        <w:t>of our mining ship were bent towards the display, holding their collective breath.</w:t>
      </w:r>
    </w:p>
    <w:p w14:paraId="28AF134D"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“This, Byrne, is history,” Commander Parker said. “</w:t>
      </w:r>
      <w:proofErr w:type="spellStart"/>
      <w:r>
        <w:rPr>
          <w:rFonts w:ascii="Times New Roman" w:eastAsia="Times New Roman" w:hAnsi="Times New Roman"/>
        </w:rPr>
        <w:t>Ain’t</w:t>
      </w:r>
      <w:proofErr w:type="spellEnd"/>
      <w:r>
        <w:rPr>
          <w:rFonts w:ascii="Times New Roman" w:eastAsia="Times New Roman" w:hAnsi="Times New Roman"/>
        </w:rPr>
        <w:t xml:space="preserve"> that the most beautiful thing you’ve ever seen?”</w:t>
      </w:r>
    </w:p>
    <w:p w14:paraId="5F8443B1" w14:textId="02EF62AA" w:rsidR="004E544D" w:rsidRDefault="00000000">
      <w:pPr>
        <w:widowControl w:val="0"/>
        <w:autoSpaceDE w:val="0"/>
        <w:autoSpaceDN w:val="0"/>
        <w:adjustRightInd w:val="0"/>
        <w:spacing w:line="480" w:lineRule="auto"/>
        <w:ind w:firstLine="720"/>
        <w:rPr>
          <w:rFonts w:ascii="Sitka Text" w:hAnsi="Sitka Text" w:cs="Sitka Text"/>
        </w:rPr>
      </w:pPr>
      <w:del w:id="8" w:author="Perniciaro, Leon" w:date="2024-07-23T14:25:00Z">
        <w:r w:rsidDel="00E43B67">
          <w:rPr>
            <w:rFonts w:ascii="Times New Roman" w:hAnsi="Times New Roman"/>
          </w:rPr>
          <w:delText xml:space="preserve">Yes. Yes, it was. </w:delText>
        </w:r>
      </w:del>
      <w:r>
        <w:rPr>
          <w:rFonts w:ascii="Times New Roman" w:hAnsi="Times New Roman"/>
        </w:rPr>
        <w:t xml:space="preserve">It was also the most </w:t>
      </w:r>
      <w:r>
        <w:rPr>
          <w:rFonts w:ascii="Times New Roman" w:hAnsi="Times New Roman"/>
          <w:i/>
        </w:rPr>
        <w:t>terrifying</w:t>
      </w:r>
      <w:r>
        <w:rPr>
          <w:rFonts w:ascii="Times New Roman" w:hAnsi="Times New Roman"/>
        </w:rPr>
        <w:t xml:space="preserve"> thing I</w:t>
      </w:r>
      <w:r>
        <w:rPr>
          <w:rFonts w:ascii="Times New Roman" w:eastAsia="Times New Roman" w:hAnsi="Times New Roman"/>
        </w:rPr>
        <w:t xml:space="preserve">’d ever seen. My understanding of the universe had burst wide open, and my mind threatened to buckle under the weight. Of course, I knew the sheer odds were that we shared the universe with </w:t>
      </w:r>
      <w:r>
        <w:rPr>
          <w:rFonts w:ascii="Times New Roman" w:eastAsia="Times New Roman" w:hAnsi="Times New Roman"/>
        </w:rPr>
        <w:lastRenderedPageBreak/>
        <w:t xml:space="preserve">other life forms, but </w:t>
      </w:r>
      <w:del w:id="9" w:author="Perniciaro, Leon" w:date="2024-07-23T14:26:00Z">
        <w:r w:rsidDel="00E43B67">
          <w:rPr>
            <w:rFonts w:ascii="Times New Roman" w:eastAsia="Times New Roman" w:hAnsi="Times New Roman"/>
          </w:rPr>
          <w:delText xml:space="preserve">having </w:delText>
        </w:r>
      </w:del>
      <w:ins w:id="10" w:author="Perniciaro, Leon" w:date="2024-07-23T14:26:00Z">
        <w:r w:rsidR="00E43B67">
          <w:rPr>
            <w:rFonts w:ascii="Times New Roman" w:eastAsia="Times New Roman" w:hAnsi="Times New Roman"/>
          </w:rPr>
          <w:t xml:space="preserve">the </w:t>
        </w:r>
      </w:ins>
      <w:r>
        <w:rPr>
          <w:rFonts w:ascii="Times New Roman" w:eastAsia="Times New Roman" w:hAnsi="Times New Roman"/>
        </w:rPr>
        <w:t xml:space="preserve">proof hovering on the digital displays of the </w:t>
      </w:r>
      <w:r>
        <w:rPr>
          <w:rFonts w:ascii="Times New Roman" w:hAnsi="Times New Roman"/>
          <w:i/>
        </w:rPr>
        <w:t>Charybdis</w:t>
      </w:r>
      <w:r>
        <w:rPr>
          <w:rFonts w:ascii="Times New Roman" w:hAnsi="Times New Roman"/>
        </w:rPr>
        <w:t xml:space="preserve"> was something else entirely. </w:t>
      </w:r>
      <w:commentRangeStart w:id="11"/>
      <w:del w:id="12" w:author="Perniciaro, Leon" w:date="2024-07-23T14:26:00Z">
        <w:r w:rsidDel="00E43B67">
          <w:rPr>
            <w:rFonts w:ascii="Times New Roman" w:hAnsi="Times New Roman"/>
          </w:rPr>
          <w:delText>Space is vast enough the odds of two celestial bodies colliding even as their respective galaxies merge is considered nil, and yet we</w:delText>
        </w:r>
        <w:r w:rsidDel="00E43B67">
          <w:rPr>
            <w:rFonts w:ascii="Times New Roman" w:eastAsia="Times New Roman" w:hAnsi="Times New Roman"/>
          </w:rPr>
          <w:delText>’d made visual contact with an alien spaceship.</w:delText>
        </w:r>
      </w:del>
      <w:commentRangeEnd w:id="11"/>
      <w:r w:rsidR="00E43B67">
        <w:rPr>
          <w:rStyle w:val="CommentReference"/>
        </w:rPr>
        <w:commentReference w:id="11"/>
      </w:r>
    </w:p>
    <w:p w14:paraId="7025CB85"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I knew my brain was absorbing every detail of this moment, and that I would recall them ten, twenty, fifty years from now. There would always be a before and an after, like a crease folded down a piece of paper.</w:t>
      </w:r>
    </w:p>
    <w:p w14:paraId="74FD8E92"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We were so small next to this. </w:t>
      </w:r>
      <w:r>
        <w:rPr>
          <w:rFonts w:ascii="Times New Roman" w:hAnsi="Times New Roman"/>
          <w:i/>
        </w:rPr>
        <w:t>Too</w:t>
      </w:r>
      <w:r>
        <w:rPr>
          <w:rFonts w:ascii="Times New Roman" w:hAnsi="Times New Roman"/>
        </w:rPr>
        <w:t xml:space="preserve"> small.</w:t>
      </w:r>
    </w:p>
    <w:p w14:paraId="3E536E8D"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Next to me, Khay pressed a hand to her mouth and sobbed. </w:t>
      </w:r>
      <w:commentRangeStart w:id="13"/>
      <w:r>
        <w:rPr>
          <w:rFonts w:ascii="Times New Roman" w:hAnsi="Times New Roman"/>
        </w:rPr>
        <w:t xml:space="preserve">Tears slid down her cheeks </w:t>
      </w:r>
      <w:commentRangeEnd w:id="13"/>
      <w:r w:rsidR="00E43B67">
        <w:rPr>
          <w:rStyle w:val="CommentReference"/>
        </w:rPr>
        <w:commentReference w:id="13"/>
      </w:r>
      <w:r>
        <w:rPr>
          <w:rFonts w:ascii="Times New Roman" w:hAnsi="Times New Roman"/>
        </w:rPr>
        <w:t xml:space="preserve">and dropped to the canvas collar of her suit. </w:t>
      </w:r>
      <w:commentRangeStart w:id="14"/>
      <w:r>
        <w:rPr>
          <w:rFonts w:ascii="Times New Roman" w:eastAsia="Times New Roman" w:hAnsi="Times New Roman"/>
        </w:rPr>
        <w:t>“We’re … we’re not alone. Guys, we’re not alone in the universe.”</w:t>
      </w:r>
      <w:commentRangeEnd w:id="14"/>
      <w:r w:rsidR="00E43B67">
        <w:rPr>
          <w:rStyle w:val="CommentReference"/>
        </w:rPr>
        <w:commentReference w:id="14"/>
      </w:r>
    </w:p>
    <w:p w14:paraId="21C4E646"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Ribeiro let out an incredulous, triumphant laugh. The alien ship would</w:t>
      </w:r>
      <w:r>
        <w:rPr>
          <w:rFonts w:ascii="Times New Roman" w:eastAsia="Times New Roman" w:hAnsi="Times New Roman"/>
        </w:rPr>
        <w:t>’ve been invisible were it not for the light rippling on its surface, reminding me of the glowworm caves of my native New Zealand. The light traced mesmerizing patterns on the fuselage of the alien ship, too regular and complex to be random: there had to be an intelligence behind the hypnotic swirls on the screen, paling to white, deepening to green, swelling into ice-blue blossoms again.</w:t>
      </w:r>
    </w:p>
    <w:p w14:paraId="19C2D71C"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“Khay, attempt to make contact,” Parker ordered.</w:t>
      </w:r>
    </w:p>
    <w:p w14:paraId="62C3122E"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I noticed my fingers were digging into the cushioned back of Ribeiro</w:t>
      </w:r>
      <w:r>
        <w:rPr>
          <w:rFonts w:ascii="Times New Roman" w:eastAsia="Times New Roman" w:hAnsi="Times New Roman"/>
        </w:rPr>
        <w:t xml:space="preserve">’s piloting chair, and </w:t>
      </w:r>
      <w:commentRangeStart w:id="15"/>
      <w:r>
        <w:rPr>
          <w:rFonts w:ascii="Times New Roman" w:eastAsia="Times New Roman" w:hAnsi="Times New Roman"/>
        </w:rPr>
        <w:t>I forced my grip loose</w:t>
      </w:r>
      <w:commentRangeEnd w:id="15"/>
      <w:r w:rsidR="00495FF1">
        <w:rPr>
          <w:rStyle w:val="CommentReference"/>
        </w:rPr>
        <w:commentReference w:id="15"/>
      </w:r>
      <w:r>
        <w:rPr>
          <w:rFonts w:ascii="Times New Roman" w:eastAsia="Times New Roman" w:hAnsi="Times New Roman"/>
        </w:rPr>
        <w:t xml:space="preserve">. Khay wiped her face and hailed the other vessel with a few clicks of the touchscreen. We were close enough that </w:t>
      </w:r>
      <w:proofErr w:type="gramStart"/>
      <w:r>
        <w:rPr>
          <w:rFonts w:ascii="Times New Roman" w:eastAsia="Times New Roman" w:hAnsi="Times New Roman"/>
        </w:rPr>
        <w:t>latency</w:t>
      </w:r>
      <w:proofErr w:type="gramEnd"/>
      <w:r>
        <w:rPr>
          <w:rFonts w:ascii="Times New Roman" w:eastAsia="Times New Roman" w:hAnsi="Times New Roman"/>
        </w:rPr>
        <w:t xml:space="preserve"> was negligible: all our comms array picked up was the low, continuous noise of space, but a few seconds later, the alien vessel responded with a new light pattern. The glow started to ripple from side </w:t>
      </w:r>
      <w:r>
        <w:rPr>
          <w:rFonts w:ascii="Times New Roman" w:eastAsia="Times New Roman" w:hAnsi="Times New Roman"/>
        </w:rPr>
        <w:lastRenderedPageBreak/>
        <w:t>to side like a … like a hand wave, if I didn’t know any better.</w:t>
      </w:r>
    </w:p>
    <w:p w14:paraId="709D53B6"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“I think they just said hi,” Khay said, smiling through her tears.</w:t>
      </w:r>
    </w:p>
    <w:p w14:paraId="5EA167A0" w14:textId="77777777" w:rsidR="004E544D" w:rsidRDefault="00000000">
      <w:pPr>
        <w:widowControl w:val="0"/>
        <w:autoSpaceDE w:val="0"/>
        <w:autoSpaceDN w:val="0"/>
        <w:adjustRightInd w:val="0"/>
        <w:spacing w:line="480" w:lineRule="auto"/>
        <w:jc w:val="center"/>
        <w:rPr>
          <w:rFonts w:ascii="Sitka Text" w:hAnsi="Sitka Text" w:cs="Sitka Text"/>
        </w:rPr>
      </w:pPr>
      <w:r>
        <w:rPr>
          <w:rFonts w:ascii="Times New Roman" w:hAnsi="Times New Roman"/>
        </w:rPr>
        <w:t>*</w:t>
      </w:r>
    </w:p>
    <w:p w14:paraId="71113E5D" w14:textId="77777777" w:rsidR="004E544D" w:rsidRDefault="00000000">
      <w:pPr>
        <w:widowControl w:val="0"/>
        <w:autoSpaceDE w:val="0"/>
        <w:autoSpaceDN w:val="0"/>
        <w:adjustRightInd w:val="0"/>
        <w:spacing w:line="480" w:lineRule="auto"/>
        <w:rPr>
          <w:rFonts w:ascii="Sitka Text" w:hAnsi="Sitka Text" w:cs="Sitka Text"/>
        </w:rPr>
      </w:pPr>
      <w:r>
        <w:rPr>
          <w:rFonts w:ascii="Times New Roman" w:hAnsi="Times New Roman"/>
        </w:rPr>
        <w:t>Ribeiro floated back into the bridge with a bottle of cacha</w:t>
      </w:r>
      <w:r>
        <w:rPr>
          <w:rFonts w:ascii="Times New Roman" w:eastAsia="Times New Roman" w:hAnsi="Times New Roman"/>
        </w:rPr>
        <w:t>ça I had no idea was on board. “Here you go, guys,” he said, fitting a suction tip on the mouth of the bottle. “To history.”</w:t>
      </w:r>
    </w:p>
    <w:p w14:paraId="3D925C70" w14:textId="3EFC10B1"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We passed the bottle around and each took a long swallow</w:t>
      </w:r>
      <w:del w:id="16" w:author="Perniciaro, Leon" w:date="2024-07-24T09:09:00Z">
        <w:r w:rsidDel="00495FF1">
          <w:rPr>
            <w:rFonts w:ascii="Times New Roman" w:hAnsi="Times New Roman"/>
          </w:rPr>
          <w:delText xml:space="preserve"> of cacha</w:delText>
        </w:r>
        <w:r w:rsidDel="00495FF1">
          <w:rPr>
            <w:rFonts w:ascii="Times New Roman" w:eastAsia="Times New Roman" w:hAnsi="Times New Roman"/>
          </w:rPr>
          <w:delText>ça</w:delText>
        </w:r>
      </w:del>
      <w:r>
        <w:rPr>
          <w:rFonts w:ascii="Times New Roman" w:eastAsia="Times New Roman" w:hAnsi="Times New Roman"/>
        </w:rPr>
        <w:t xml:space="preserve">. It burned all the way down and the fumes </w:t>
      </w:r>
      <w:commentRangeStart w:id="17"/>
      <w:r>
        <w:rPr>
          <w:rFonts w:ascii="Times New Roman" w:eastAsia="Times New Roman" w:hAnsi="Times New Roman"/>
        </w:rPr>
        <w:t>rushed to</w:t>
      </w:r>
      <w:commentRangeEnd w:id="17"/>
      <w:r w:rsidR="00080579">
        <w:rPr>
          <w:rStyle w:val="CommentReference"/>
        </w:rPr>
        <w:commentReference w:id="17"/>
      </w:r>
      <w:r>
        <w:rPr>
          <w:rFonts w:ascii="Times New Roman" w:eastAsia="Times New Roman" w:hAnsi="Times New Roman"/>
        </w:rPr>
        <w:t xml:space="preserve"> my eyes, but it sanded off the edge I’d been feeling since the alien vessel had filled our display screens.</w:t>
      </w:r>
    </w:p>
    <w:p w14:paraId="32F108D5"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“All right, so what are our options here?” Parker asked after round two. A manic energy was seeping through his cool exterior: he kept cracking his knuckles as he spoke, and the pops were strangely loud over the purr of our engines. “We notify the station—”</w:t>
      </w:r>
    </w:p>
    <w:p w14:paraId="63ECAC8B"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 xml:space="preserve">“That would take </w:t>
      </w:r>
      <w:r>
        <w:rPr>
          <w:rFonts w:ascii="Times New Roman" w:hAnsi="Times New Roman"/>
          <w:i/>
        </w:rPr>
        <w:t>days</w:t>
      </w:r>
      <w:r>
        <w:rPr>
          <w:rFonts w:ascii="Times New Roman" w:hAnsi="Times New Roman"/>
        </w:rPr>
        <w:t>,</w:t>
      </w:r>
      <w:r>
        <w:rPr>
          <w:rFonts w:ascii="Times New Roman" w:eastAsia="Times New Roman" w:hAnsi="Times New Roman"/>
        </w:rPr>
        <w:t>” Ribeiro said.</w:t>
      </w:r>
    </w:p>
    <w:p w14:paraId="09A4302F"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“—or we take matters into our own hands and investigate ourselves,” Parker finished. Ribeiro whooped, then gave the bulkhead a light kick to somersault through the zero-g atmosphere.</w:t>
      </w:r>
    </w:p>
    <w:p w14:paraId="7AD92CD3"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 xml:space="preserve">“I can run those light patterns through the </w:t>
      </w:r>
      <w:proofErr w:type="spellStart"/>
      <w:r>
        <w:rPr>
          <w:rFonts w:ascii="Times New Roman" w:hAnsi="Times New Roman"/>
          <w:i/>
        </w:rPr>
        <w:t>Charybdis</w:t>
      </w:r>
      <w:r>
        <w:rPr>
          <w:rFonts w:ascii="Times New Roman" w:eastAsia="Times New Roman" w:hAnsi="Times New Roman"/>
        </w:rPr>
        <w:t>’s</w:t>
      </w:r>
      <w:proofErr w:type="spellEnd"/>
      <w:r>
        <w:rPr>
          <w:rFonts w:ascii="Times New Roman" w:eastAsia="Times New Roman" w:hAnsi="Times New Roman"/>
        </w:rPr>
        <w:t xml:space="preserve"> computer,” Khay volunteered. A bright, expansive grin had replaced the tears, and the booze had gone right to her face, leaving her red-cheeked and bleary-eyed</w:t>
      </w:r>
      <w:commentRangeStart w:id="18"/>
      <w:r>
        <w:rPr>
          <w:rFonts w:ascii="Times New Roman" w:eastAsia="Times New Roman" w:hAnsi="Times New Roman"/>
        </w:rPr>
        <w:t>.</w:t>
      </w:r>
      <w:commentRangeEnd w:id="18"/>
      <w:r w:rsidR="00E86702">
        <w:rPr>
          <w:rStyle w:val="CommentReference"/>
        </w:rPr>
        <w:commentReference w:id="18"/>
      </w:r>
      <w:r>
        <w:rPr>
          <w:rFonts w:ascii="Times New Roman" w:eastAsia="Times New Roman" w:hAnsi="Times New Roman"/>
        </w:rPr>
        <w:t xml:space="preserve"> “It might be our key to communicating with them.”</w:t>
      </w:r>
    </w:p>
    <w:p w14:paraId="78998BDE" w14:textId="655EB41E"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I only noticed I</w:t>
      </w:r>
      <w:r>
        <w:rPr>
          <w:rFonts w:ascii="Times New Roman" w:eastAsia="Times New Roman" w:hAnsi="Times New Roman"/>
        </w:rPr>
        <w:t xml:space="preserve">’d started chewing my thumbnail when I stopped to say, “Lights seem like an awfully inefficient way to communicate in space, though. They may be as meaningful as </w:t>
      </w:r>
      <w:del w:id="19" w:author="Perniciaro, Leon" w:date="2024-07-24T13:16:00Z">
        <w:r w:rsidDel="00E86702">
          <w:rPr>
            <w:rFonts w:ascii="Times New Roman" w:eastAsia="Times New Roman" w:hAnsi="Times New Roman"/>
          </w:rPr>
          <w:delText xml:space="preserve">strings of </w:delText>
        </w:r>
      </w:del>
      <w:r>
        <w:rPr>
          <w:rFonts w:ascii="Times New Roman" w:eastAsia="Times New Roman" w:hAnsi="Times New Roman"/>
        </w:rPr>
        <w:t>Christmas lights.”</w:t>
      </w:r>
    </w:p>
    <w:p w14:paraId="3597AF2C"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 xml:space="preserve">“Ever seen a spaceship decked out in Christmas lights, Byrne?” Parker said, not </w:t>
      </w:r>
      <w:r>
        <w:rPr>
          <w:rFonts w:ascii="Times New Roman" w:eastAsia="Times New Roman" w:hAnsi="Times New Roman"/>
        </w:rPr>
        <w:lastRenderedPageBreak/>
        <w:t>quite concealing his annoyance. I rolled my eyes. “Clearly it wasn’t engineered to communicate with random human ships.”</w:t>
      </w:r>
    </w:p>
    <w:p w14:paraId="1727F7A4"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 xml:space="preserve">“Maybe something went </w:t>
      </w:r>
      <w:proofErr w:type="gramStart"/>
      <w:r>
        <w:rPr>
          <w:rFonts w:ascii="Times New Roman" w:eastAsia="Times New Roman" w:hAnsi="Times New Roman"/>
        </w:rPr>
        <w:t>wrong</w:t>
      </w:r>
      <w:proofErr w:type="gramEnd"/>
      <w:r>
        <w:rPr>
          <w:rFonts w:ascii="Times New Roman" w:eastAsia="Times New Roman" w:hAnsi="Times New Roman"/>
        </w:rPr>
        <w:t xml:space="preserve"> and they can’t communicate otherwise,” Ribeiro said. He was upside down now, </w:t>
      </w:r>
      <w:commentRangeStart w:id="20"/>
      <w:r>
        <w:rPr>
          <w:rFonts w:ascii="Times New Roman" w:eastAsia="Times New Roman" w:hAnsi="Times New Roman"/>
        </w:rPr>
        <w:t>moving his legs in a pedaling motion</w:t>
      </w:r>
      <w:commentRangeEnd w:id="20"/>
      <w:r w:rsidR="00E86702">
        <w:rPr>
          <w:rStyle w:val="CommentReference"/>
        </w:rPr>
        <w:commentReference w:id="20"/>
      </w:r>
      <w:r>
        <w:rPr>
          <w:rFonts w:ascii="Times New Roman" w:eastAsia="Times New Roman" w:hAnsi="Times New Roman"/>
        </w:rPr>
        <w:t>. “And we’re obligated to respond to a distress call, right?”</w:t>
      </w:r>
    </w:p>
    <w:p w14:paraId="7353FB15"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“Correct,” Parker said. “I suggest we keep trying to make contact over comms while we make our approach.”</w:t>
      </w:r>
    </w:p>
    <w:p w14:paraId="77D450C8"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I tore off a hangnail, and blood ran along the side of my thumbnail. </w:t>
      </w:r>
      <w:r>
        <w:rPr>
          <w:rFonts w:ascii="Times New Roman" w:eastAsia="Times New Roman" w:hAnsi="Times New Roman"/>
        </w:rPr>
        <w:t>“Wait,” I said with a wince, shoving my hands into my suit pockets. “We have no idea that they’re in distress. And even if they are, what are we supposed to do about it? Hope our first-aid kits and rations are somehow compatible with alien biology?”</w:t>
      </w:r>
    </w:p>
    <w:p w14:paraId="272C081C"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Parker reached for the floating bottle of cacha</w:t>
      </w:r>
      <w:r>
        <w:rPr>
          <w:rFonts w:ascii="Times New Roman" w:eastAsia="Times New Roman" w:hAnsi="Times New Roman"/>
        </w:rPr>
        <w:t xml:space="preserve">ça. The sleeves of his suit were tied around his waist, and the blue ink of a tattoo peeked under the t-shirt he wore underneath. “Come on, Byrne. Don’t you want to be part of this? Make history?” He took a swig and let the bottle float between us again. “Remember this likely goes both ways. They’re probably just as excited to make contact. I mean … my god, can you believe it? We’re the first humans—the first </w:t>
      </w:r>
      <w:r>
        <w:rPr>
          <w:rFonts w:ascii="Times New Roman" w:hAnsi="Times New Roman"/>
          <w:i/>
        </w:rPr>
        <w:t>aliens</w:t>
      </w:r>
      <w:r>
        <w:rPr>
          <w:rFonts w:ascii="Times New Roman" w:hAnsi="Times New Roman"/>
        </w:rPr>
        <w:t>—they</w:t>
      </w:r>
      <w:r>
        <w:rPr>
          <w:rFonts w:ascii="Times New Roman" w:eastAsia="Times New Roman" w:hAnsi="Times New Roman"/>
        </w:rPr>
        <w:t>’ve ever encountered.”</w:t>
      </w:r>
    </w:p>
    <w:p w14:paraId="5F3FF2F6" w14:textId="27AD7D40"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I resisted the impulse to start chewing my thumbnail again: </w:t>
      </w:r>
      <w:proofErr w:type="gramStart"/>
      <w:r>
        <w:rPr>
          <w:rFonts w:ascii="Times New Roman" w:hAnsi="Times New Roman"/>
        </w:rPr>
        <w:t>instead</w:t>
      </w:r>
      <w:proofErr w:type="gramEnd"/>
      <w:r>
        <w:rPr>
          <w:rFonts w:ascii="Times New Roman" w:hAnsi="Times New Roman"/>
        </w:rPr>
        <w:t xml:space="preserve"> I grabbed the bottle and took another long swallow</w:t>
      </w:r>
      <w:commentRangeStart w:id="21"/>
      <w:del w:id="22" w:author="Perniciaro, Leon" w:date="2024-07-24T13:17:00Z">
        <w:r w:rsidDel="00E86702">
          <w:rPr>
            <w:rFonts w:ascii="Times New Roman" w:hAnsi="Times New Roman"/>
          </w:rPr>
          <w:delText xml:space="preserve"> while the conversation went on between the others</w:delText>
        </w:r>
      </w:del>
      <w:commentRangeEnd w:id="21"/>
      <w:r w:rsidR="00E86702">
        <w:rPr>
          <w:rStyle w:val="CommentReference"/>
        </w:rPr>
        <w:commentReference w:id="21"/>
      </w:r>
      <w:r>
        <w:rPr>
          <w:rFonts w:ascii="Times New Roman" w:hAnsi="Times New Roman"/>
        </w:rPr>
        <w:t xml:space="preserve">. </w:t>
      </w:r>
      <w:r>
        <w:rPr>
          <w:rFonts w:ascii="Times New Roman" w:eastAsia="Times New Roman" w:hAnsi="Times New Roman"/>
        </w:rPr>
        <w:t>“I think it’s crucial we make a show of good faith in their presence,” Khay said. “We’re ambassadors of a sort, after all.”</w:t>
      </w:r>
    </w:p>
    <w:p w14:paraId="3358AA93"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Parker nodded. </w:t>
      </w:r>
      <w:r>
        <w:rPr>
          <w:rFonts w:ascii="Times New Roman" w:eastAsia="Times New Roman" w:hAnsi="Times New Roman"/>
        </w:rPr>
        <w:t>“Exactly what I was thinking. No weapons aboard their ship, for one.”</w:t>
      </w:r>
    </w:p>
    <w:p w14:paraId="6B948FC2"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lastRenderedPageBreak/>
        <w:t>“If anything goes down, we’re dead anyway,” Ribeiro laughed.</w:t>
      </w:r>
    </w:p>
    <w:p w14:paraId="3D5BF4D2" w14:textId="799FB1A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I wasn</w:t>
      </w:r>
      <w:r>
        <w:rPr>
          <w:rFonts w:ascii="Times New Roman" w:eastAsia="Times New Roman" w:hAnsi="Times New Roman"/>
        </w:rPr>
        <w:t xml:space="preserve">’t sure when the conversation had shifted from whether to notify the </w:t>
      </w:r>
      <w:commentRangeStart w:id="23"/>
      <w:del w:id="24" w:author="Perniciaro, Leon" w:date="2024-07-24T13:18:00Z">
        <w:r w:rsidDel="00E86702">
          <w:rPr>
            <w:rFonts w:ascii="Times New Roman" w:eastAsia="Times New Roman" w:hAnsi="Times New Roman"/>
          </w:rPr>
          <w:delText xml:space="preserve">space </w:delText>
        </w:r>
      </w:del>
      <w:commentRangeEnd w:id="23"/>
      <w:r w:rsidR="00E86702">
        <w:rPr>
          <w:rStyle w:val="CommentReference"/>
        </w:rPr>
        <w:commentReference w:id="23"/>
      </w:r>
      <w:r>
        <w:rPr>
          <w:rFonts w:ascii="Times New Roman" w:eastAsia="Times New Roman" w:hAnsi="Times New Roman"/>
        </w:rPr>
        <w:t xml:space="preserve">station to </w:t>
      </w:r>
      <w:proofErr w:type="gramStart"/>
      <w:r>
        <w:rPr>
          <w:rFonts w:ascii="Times New Roman" w:eastAsia="Times New Roman" w:hAnsi="Times New Roman"/>
        </w:rPr>
        <w:t xml:space="preserve">actually </w:t>
      </w:r>
      <w:r>
        <w:rPr>
          <w:rFonts w:ascii="Times New Roman" w:hAnsi="Times New Roman"/>
          <w:i/>
        </w:rPr>
        <w:t>boarding</w:t>
      </w:r>
      <w:proofErr w:type="gramEnd"/>
      <w:r>
        <w:rPr>
          <w:rFonts w:ascii="Times New Roman" w:hAnsi="Times New Roman"/>
          <w:i/>
        </w:rPr>
        <w:t xml:space="preserve"> </w:t>
      </w:r>
      <w:r>
        <w:rPr>
          <w:rFonts w:ascii="Times New Roman" w:hAnsi="Times New Roman"/>
        </w:rPr>
        <w:t>the spaceship, and I couldn</w:t>
      </w:r>
      <w:r>
        <w:rPr>
          <w:rFonts w:ascii="Times New Roman" w:eastAsia="Times New Roman" w:hAnsi="Times New Roman"/>
        </w:rPr>
        <w:t>’t believe how glib they were about it. We were grunts tasked with tagging asteroids with potentially high concentration of mineral ore: first contact with an alien species was several astronomical units above our pay grade.</w:t>
      </w:r>
    </w:p>
    <w:p w14:paraId="0BCBF322"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 xml:space="preserve">“And what if they’re telling us to back the fuck off?” I </w:t>
      </w:r>
      <w:proofErr w:type="gramStart"/>
      <w:r>
        <w:rPr>
          <w:rFonts w:ascii="Times New Roman" w:eastAsia="Times New Roman" w:hAnsi="Times New Roman"/>
        </w:rPr>
        <w:t>said</w:t>
      </w:r>
      <w:proofErr w:type="gramEnd"/>
      <w:r>
        <w:rPr>
          <w:rFonts w:ascii="Times New Roman" w:eastAsia="Times New Roman" w:hAnsi="Times New Roman"/>
        </w:rPr>
        <w:t>.</w:t>
      </w:r>
    </w:p>
    <w:p w14:paraId="2A3B26D6"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The other three looked at me like they</w:t>
      </w:r>
      <w:r>
        <w:rPr>
          <w:rFonts w:ascii="Times New Roman" w:eastAsia="Times New Roman" w:hAnsi="Times New Roman"/>
        </w:rPr>
        <w:t>’d forgotten I was there. “That pattern doesn’t look like a warning to me,” Khay said. “Does it?”</w:t>
      </w:r>
    </w:p>
    <w:p w14:paraId="3A4D9E28" w14:textId="2A85CC60"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I</w:t>
      </w:r>
      <w:r>
        <w:rPr>
          <w:rFonts w:ascii="Times New Roman" w:eastAsia="Times New Roman" w:hAnsi="Times New Roman"/>
        </w:rPr>
        <w:t>’d avoided looking at the displays</w:t>
      </w:r>
      <w:commentRangeStart w:id="25"/>
      <w:commentRangeStart w:id="26"/>
      <w:del w:id="27" w:author="Perniciaro, Leon" w:date="2024-07-24T13:19:00Z">
        <w:r w:rsidDel="00E86702">
          <w:rPr>
            <w:rFonts w:ascii="Times New Roman" w:eastAsia="Times New Roman" w:hAnsi="Times New Roman"/>
          </w:rPr>
          <w:delText xml:space="preserve"> until now</w:delText>
        </w:r>
      </w:del>
      <w:commentRangeEnd w:id="25"/>
      <w:r w:rsidR="00E86702">
        <w:rPr>
          <w:rStyle w:val="CommentReference"/>
        </w:rPr>
        <w:commentReference w:id="25"/>
      </w:r>
      <w:commentRangeEnd w:id="26"/>
      <w:r w:rsidR="00E86702">
        <w:rPr>
          <w:rStyle w:val="CommentReference"/>
        </w:rPr>
        <w:commentReference w:id="26"/>
      </w:r>
      <w:r>
        <w:rPr>
          <w:rFonts w:ascii="Times New Roman" w:eastAsia="Times New Roman" w:hAnsi="Times New Roman"/>
        </w:rPr>
        <w:t>, but now I forced myself to. The black shadow of the vessel had grown slightly larger on the screen since we’d first spotted it, and the glowing ripples converged towards—what I assumed was—the front of the ship, steady as a heartbeat.</w:t>
      </w:r>
    </w:p>
    <w:p w14:paraId="4EB94A22"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Khay was right. It looked like an invitation</w:t>
      </w:r>
      <w:commentRangeStart w:id="28"/>
      <w:r>
        <w:rPr>
          <w:rFonts w:ascii="Times New Roman" w:hAnsi="Times New Roman"/>
        </w:rPr>
        <w:t>.</w:t>
      </w:r>
      <w:commentRangeEnd w:id="28"/>
      <w:r w:rsidR="00E86702">
        <w:rPr>
          <w:rStyle w:val="CommentReference"/>
        </w:rPr>
        <w:commentReference w:id="28"/>
      </w:r>
    </w:p>
    <w:p w14:paraId="355DDFE1" w14:textId="77777777" w:rsidR="004E544D" w:rsidRDefault="00000000">
      <w:pPr>
        <w:widowControl w:val="0"/>
        <w:autoSpaceDE w:val="0"/>
        <w:autoSpaceDN w:val="0"/>
        <w:adjustRightInd w:val="0"/>
        <w:spacing w:line="480" w:lineRule="auto"/>
        <w:jc w:val="center"/>
        <w:rPr>
          <w:rFonts w:ascii="Sitka Text" w:hAnsi="Sitka Text" w:cs="Sitka Text"/>
        </w:rPr>
      </w:pPr>
      <w:r>
        <w:rPr>
          <w:rFonts w:ascii="Times New Roman" w:hAnsi="Times New Roman"/>
        </w:rPr>
        <w:t>*</w:t>
      </w:r>
    </w:p>
    <w:p w14:paraId="6D62994C" w14:textId="77777777" w:rsidR="004E544D" w:rsidRDefault="00000000">
      <w:pPr>
        <w:widowControl w:val="0"/>
        <w:autoSpaceDE w:val="0"/>
        <w:autoSpaceDN w:val="0"/>
        <w:adjustRightInd w:val="0"/>
        <w:spacing w:line="480" w:lineRule="auto"/>
        <w:rPr>
          <w:rFonts w:ascii="Sitka Text" w:hAnsi="Sitka Text" w:cs="Sitka Text"/>
        </w:rPr>
      </w:pPr>
      <w:r>
        <w:rPr>
          <w:rFonts w:ascii="Times New Roman" w:hAnsi="Times New Roman"/>
        </w:rPr>
        <w:t>Parker gave us eight hours to rest and get ready while our ship made its approach. Khay prepped a comms package to beam towards the space station, including footage of the ripples glowing against the pale swaths of the universe and Parker</w:t>
      </w:r>
      <w:r>
        <w:rPr>
          <w:rFonts w:ascii="Times New Roman" w:eastAsia="Times New Roman" w:hAnsi="Times New Roman"/>
        </w:rPr>
        <w:t xml:space="preserve">’s frantic explanation of what we’d seen. By the time they’d </w:t>
      </w:r>
      <w:proofErr w:type="gramStart"/>
      <w:r>
        <w:rPr>
          <w:rFonts w:ascii="Times New Roman" w:eastAsia="Times New Roman" w:hAnsi="Times New Roman"/>
        </w:rPr>
        <w:t>get</w:t>
      </w:r>
      <w:proofErr w:type="gramEnd"/>
      <w:r>
        <w:rPr>
          <w:rFonts w:ascii="Times New Roman" w:eastAsia="Times New Roman" w:hAnsi="Times New Roman"/>
        </w:rPr>
        <w:t xml:space="preserve"> it, in about seventy-two hours, we’d have made history one way or another. </w:t>
      </w:r>
    </w:p>
    <w:p w14:paraId="7A9FDB49"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Alone in the quarters I shared with Khay, I peeled off my suit and did </w:t>
      </w:r>
      <w:commentRangeStart w:id="29"/>
      <w:r>
        <w:rPr>
          <w:rFonts w:ascii="Times New Roman" w:hAnsi="Times New Roman"/>
        </w:rPr>
        <w:t>my estrogen injection</w:t>
      </w:r>
      <w:commentRangeEnd w:id="29"/>
      <w:r w:rsidR="009C0643">
        <w:rPr>
          <w:rStyle w:val="CommentReference"/>
        </w:rPr>
        <w:commentReference w:id="29"/>
      </w:r>
      <w:r>
        <w:rPr>
          <w:rFonts w:ascii="Times New Roman" w:hAnsi="Times New Roman"/>
        </w:rPr>
        <w:t xml:space="preserve">. The familiar sting and burn in my upper thigh cleared the boozy haze from my head, and I strapped myself to my thin mattress, hoping to get some sleep. The </w:t>
      </w:r>
      <w:r>
        <w:rPr>
          <w:rFonts w:ascii="Times New Roman" w:hAnsi="Times New Roman"/>
        </w:rPr>
        <w:lastRenderedPageBreak/>
        <w:t>thrusters came to life briefly, nudging our course towards the alien vessel.</w:t>
      </w:r>
    </w:p>
    <w:p w14:paraId="61AC8843" w14:textId="24F29E8A"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Staring at the bottom of Khay</w:t>
      </w:r>
      <w:r>
        <w:rPr>
          <w:rFonts w:ascii="Times New Roman" w:eastAsia="Times New Roman" w:hAnsi="Times New Roman"/>
        </w:rPr>
        <w:t xml:space="preserve">’s bunk, </w:t>
      </w:r>
      <w:del w:id="30" w:author="Perniciaro, Leon" w:date="2024-07-24T13:22:00Z">
        <w:r w:rsidDel="00E86702">
          <w:rPr>
            <w:rFonts w:ascii="Times New Roman" w:eastAsia="Times New Roman" w:hAnsi="Times New Roman"/>
          </w:rPr>
          <w:delText xml:space="preserve">though, </w:delText>
        </w:r>
      </w:del>
      <w:r>
        <w:rPr>
          <w:rFonts w:ascii="Times New Roman" w:eastAsia="Times New Roman" w:hAnsi="Times New Roman"/>
        </w:rPr>
        <w:t xml:space="preserve">I was all too aware of the thin membrane of metal alloy that separated us from the uncaring abyss of the universe; years of space travel had inured me to the thought, but </w:t>
      </w:r>
      <w:commentRangeStart w:id="31"/>
      <w:r>
        <w:rPr>
          <w:rFonts w:ascii="Times New Roman" w:eastAsia="Times New Roman" w:hAnsi="Times New Roman"/>
        </w:rPr>
        <w:t xml:space="preserve">now waves of claustrophobic anxiety crashed down on me, like all I’d managed was </w:t>
      </w:r>
      <w:ins w:id="32" w:author="Perniciaro, Leon" w:date="2024-07-24T13:23:00Z">
        <w:r w:rsidR="00E86702">
          <w:rPr>
            <w:rFonts w:ascii="Times New Roman" w:eastAsia="Times New Roman" w:hAnsi="Times New Roman"/>
          </w:rPr>
          <w:t xml:space="preserve">to </w:t>
        </w:r>
      </w:ins>
      <w:r>
        <w:rPr>
          <w:rFonts w:ascii="Times New Roman" w:eastAsia="Times New Roman" w:hAnsi="Times New Roman"/>
        </w:rPr>
        <w:t>postpone the inevitable until the dam burst open</w:t>
      </w:r>
      <w:commentRangeEnd w:id="31"/>
      <w:r w:rsidR="00E86702">
        <w:rPr>
          <w:rStyle w:val="CommentReference"/>
        </w:rPr>
        <w:commentReference w:id="31"/>
      </w:r>
      <w:r>
        <w:rPr>
          <w:rFonts w:ascii="Times New Roman" w:eastAsia="Times New Roman" w:hAnsi="Times New Roman"/>
        </w:rPr>
        <w:t>. We were droplets of red water floating in a space so vast our tiny minds couldn’t even comprehend it.</w:t>
      </w:r>
    </w:p>
    <w:p w14:paraId="32F45F36"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And yet. Somehow our orbit had crossed another ship</w:t>
      </w:r>
      <w:r>
        <w:rPr>
          <w:rFonts w:ascii="Times New Roman" w:eastAsia="Times New Roman" w:hAnsi="Times New Roman"/>
        </w:rPr>
        <w:t>’s.</w:t>
      </w:r>
    </w:p>
    <w:p w14:paraId="19B85776" w14:textId="2070C8B3" w:rsidR="00E86702" w:rsidRPr="00E86702" w:rsidRDefault="00000000" w:rsidP="00E86702">
      <w:pPr>
        <w:widowControl w:val="0"/>
        <w:autoSpaceDE w:val="0"/>
        <w:autoSpaceDN w:val="0"/>
        <w:adjustRightInd w:val="0"/>
        <w:spacing w:line="480" w:lineRule="auto"/>
        <w:ind w:firstLine="720"/>
        <w:rPr>
          <w:rFonts w:ascii="Times New Roman" w:eastAsia="Times New Roman" w:hAnsi="Times New Roman"/>
          <w:rPrChange w:id="33" w:author="Perniciaro, Leon" w:date="2024-07-24T13:24:00Z">
            <w:rPr>
              <w:rFonts w:ascii="Sitka Text" w:hAnsi="Sitka Text" w:cs="Sitka Text"/>
            </w:rPr>
          </w:rPrChange>
        </w:rPr>
      </w:pPr>
      <w:r>
        <w:rPr>
          <w:rFonts w:ascii="Times New Roman" w:hAnsi="Times New Roman"/>
        </w:rPr>
        <w:t xml:space="preserve">Against all odds, I slipped into a fitful sleep and </w:t>
      </w:r>
      <w:commentRangeStart w:id="34"/>
      <w:r>
        <w:rPr>
          <w:rFonts w:ascii="Times New Roman" w:hAnsi="Times New Roman"/>
        </w:rPr>
        <w:t xml:space="preserve">dreamed </w:t>
      </w:r>
      <w:commentRangeEnd w:id="34"/>
      <w:r w:rsidR="009C0643">
        <w:rPr>
          <w:rStyle w:val="CommentReference"/>
        </w:rPr>
        <w:commentReference w:id="34"/>
      </w:r>
      <w:r>
        <w:rPr>
          <w:rFonts w:ascii="Times New Roman" w:hAnsi="Times New Roman"/>
        </w:rPr>
        <w:t>of a night on shore leave a few years ago, back at the station. I</w:t>
      </w:r>
      <w:r>
        <w:rPr>
          <w:rFonts w:ascii="Times New Roman" w:eastAsia="Times New Roman" w:hAnsi="Times New Roman"/>
        </w:rPr>
        <w:t>’d always felt more out of place there than in the cramped quarters of a spaceship</w:t>
      </w:r>
      <w:commentRangeStart w:id="35"/>
      <w:r>
        <w:rPr>
          <w:rFonts w:ascii="Times New Roman" w:eastAsia="Times New Roman" w:hAnsi="Times New Roman"/>
        </w:rPr>
        <w:t xml:space="preserve">: too many people, too much noise, </w:t>
      </w:r>
      <w:commentRangeEnd w:id="35"/>
      <w:r w:rsidR="00E86702">
        <w:rPr>
          <w:rStyle w:val="CommentReference"/>
        </w:rPr>
        <w:commentReference w:id="35"/>
      </w:r>
      <w:r>
        <w:rPr>
          <w:rFonts w:ascii="Times New Roman" w:eastAsia="Times New Roman" w:hAnsi="Times New Roman"/>
        </w:rPr>
        <w:t>but Parker had insisted I tried to have some fun, whatever that meant, so I’d put on a dress, only to hide behind my Centauri sling at the station bar.</w:t>
      </w:r>
    </w:p>
    <w:p w14:paraId="5A116338"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Despite my best efforts, someone sidled </w:t>
      </w:r>
      <w:proofErr w:type="gramStart"/>
      <w:r>
        <w:rPr>
          <w:rFonts w:ascii="Times New Roman" w:hAnsi="Times New Roman"/>
        </w:rPr>
        <w:t>to</w:t>
      </w:r>
      <w:proofErr w:type="gramEnd"/>
      <w:r>
        <w:rPr>
          <w:rFonts w:ascii="Times New Roman" w:hAnsi="Times New Roman"/>
        </w:rPr>
        <w:t xml:space="preserve"> the barstool next to mine and sat down. I looked sidelong at the newcomer, an attractive woman in station maintenance coveralls tied around her waist. </w:t>
      </w:r>
      <w:r>
        <w:rPr>
          <w:rFonts w:ascii="Times New Roman" w:eastAsia="Times New Roman" w:hAnsi="Times New Roman"/>
        </w:rPr>
        <w:t>“Wow, you’re so pretty I’d fall for you even in zero-g,” she said.</w:t>
      </w:r>
    </w:p>
    <w:p w14:paraId="68183C00"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I wrapped my lips around the straw of my drink to hide my grin. </w:t>
      </w:r>
      <w:r>
        <w:rPr>
          <w:rFonts w:ascii="Times New Roman" w:eastAsia="Times New Roman" w:hAnsi="Times New Roman"/>
        </w:rPr>
        <w:t>“Does that line actually work?”</w:t>
      </w:r>
    </w:p>
    <w:p w14:paraId="04C2B1FB"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She shrugged one bare shoulder demurely. </w:t>
      </w:r>
      <w:r>
        <w:rPr>
          <w:rFonts w:ascii="Times New Roman" w:eastAsia="Times New Roman" w:hAnsi="Times New Roman"/>
        </w:rPr>
        <w:t>“You tell me. What’s your name?”</w:t>
      </w:r>
    </w:p>
    <w:p w14:paraId="3C32A5D4"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I licked my lips nervously</w:t>
      </w:r>
      <w:del w:id="36" w:author="Perniciaro, Leon" w:date="2024-07-24T13:25:00Z">
        <w:r w:rsidDel="009C0643">
          <w:rPr>
            <w:rFonts w:ascii="Times New Roman" w:hAnsi="Times New Roman"/>
          </w:rPr>
          <w:delText>,</w:delText>
        </w:r>
      </w:del>
      <w:r>
        <w:rPr>
          <w:rFonts w:ascii="Times New Roman" w:hAnsi="Times New Roman"/>
        </w:rPr>
        <w:t xml:space="preserve"> and didn</w:t>
      </w:r>
      <w:r>
        <w:rPr>
          <w:rFonts w:ascii="Times New Roman" w:eastAsia="Times New Roman" w:hAnsi="Times New Roman"/>
        </w:rPr>
        <w:t>’t miss the way her dark eyes cut to my mouth. “</w:t>
      </w:r>
      <w:proofErr w:type="spellStart"/>
      <w:r>
        <w:rPr>
          <w:rFonts w:ascii="Times New Roman" w:eastAsia="Times New Roman" w:hAnsi="Times New Roman"/>
        </w:rPr>
        <w:t>Marama</w:t>
      </w:r>
      <w:proofErr w:type="spellEnd"/>
      <w:r>
        <w:rPr>
          <w:rFonts w:ascii="Times New Roman" w:eastAsia="Times New Roman" w:hAnsi="Times New Roman"/>
        </w:rPr>
        <w:t xml:space="preserve">,” I answered. It was the first time I said out loud the name I’d chosen for myself: </w:t>
      </w:r>
      <w:proofErr w:type="spellStart"/>
      <w:r>
        <w:rPr>
          <w:rFonts w:ascii="Times New Roman" w:eastAsia="Times New Roman" w:hAnsi="Times New Roman"/>
        </w:rPr>
        <w:t>Maori</w:t>
      </w:r>
      <w:proofErr w:type="spellEnd"/>
      <w:r>
        <w:rPr>
          <w:rFonts w:ascii="Times New Roman" w:eastAsia="Times New Roman" w:hAnsi="Times New Roman"/>
        </w:rPr>
        <w:t xml:space="preserve">, in a too-late attempt to connect with the heritage of my mother, </w:t>
      </w:r>
      <w:commentRangeStart w:id="37"/>
      <w:r>
        <w:rPr>
          <w:rFonts w:ascii="Times New Roman" w:eastAsia="Times New Roman" w:hAnsi="Times New Roman"/>
        </w:rPr>
        <w:t>who’d only ever known me as the name she gave me</w:t>
      </w:r>
      <w:commentRangeEnd w:id="37"/>
      <w:r w:rsidR="009C0643">
        <w:rPr>
          <w:rStyle w:val="CommentReference"/>
        </w:rPr>
        <w:commentReference w:id="37"/>
      </w:r>
      <w:r>
        <w:rPr>
          <w:rFonts w:ascii="Times New Roman" w:eastAsia="Times New Roman" w:hAnsi="Times New Roman"/>
        </w:rPr>
        <w:t>.</w:t>
      </w:r>
    </w:p>
    <w:p w14:paraId="7E107FF7"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lastRenderedPageBreak/>
        <w:t>“Keyshia. Pleasure.”</w:t>
      </w:r>
    </w:p>
    <w:p w14:paraId="5A0A31A5"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I don</w:t>
      </w:r>
      <w:r>
        <w:rPr>
          <w:rFonts w:ascii="Times New Roman" w:eastAsia="Times New Roman" w:hAnsi="Times New Roman"/>
        </w:rPr>
        <w:t>’t remember what we talked about after that, if anything. Keyshia was bold enough for the both of us, and we were making out before I’d even finished my drink</w:t>
      </w:r>
      <w:commentRangeStart w:id="38"/>
      <w:r>
        <w:rPr>
          <w:rFonts w:ascii="Times New Roman" w:eastAsia="Times New Roman" w:hAnsi="Times New Roman"/>
        </w:rPr>
        <w:t>.</w:t>
      </w:r>
      <w:commentRangeEnd w:id="38"/>
      <w:r w:rsidR="009C0643">
        <w:rPr>
          <w:rStyle w:val="CommentReference"/>
        </w:rPr>
        <w:commentReference w:id="38"/>
      </w:r>
      <w:r>
        <w:rPr>
          <w:rFonts w:ascii="Times New Roman" w:eastAsia="Times New Roman" w:hAnsi="Times New Roman"/>
        </w:rPr>
        <w:t xml:space="preserve"> In my room, she shed her coveralls like a chrysalis, baring the smooth skin beneath, and straddled my hips. Then she rode me like a wild horse, spine </w:t>
      </w:r>
      <w:proofErr w:type="gramStart"/>
      <w:r>
        <w:rPr>
          <w:rFonts w:ascii="Times New Roman" w:eastAsia="Times New Roman" w:hAnsi="Times New Roman"/>
        </w:rPr>
        <w:t>arched</w:t>
      </w:r>
      <w:proofErr w:type="gramEnd"/>
      <w:r>
        <w:rPr>
          <w:rFonts w:ascii="Times New Roman" w:eastAsia="Times New Roman" w:hAnsi="Times New Roman"/>
        </w:rPr>
        <w:t xml:space="preserve"> and head thrown back as she rippled on top of me, her skin sizzling with the icy blue glow of patterned lights</w:t>
      </w:r>
      <w:commentRangeStart w:id="39"/>
      <w:r>
        <w:rPr>
          <w:rFonts w:ascii="Times New Roman" w:eastAsia="Times New Roman" w:hAnsi="Times New Roman"/>
        </w:rPr>
        <w:t>—</w:t>
      </w:r>
      <w:commentRangeEnd w:id="39"/>
      <w:r w:rsidR="009C0643">
        <w:rPr>
          <w:rStyle w:val="CommentReference"/>
        </w:rPr>
        <w:commentReference w:id="39"/>
      </w:r>
    </w:p>
    <w:p w14:paraId="541F7E27"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I woke up in a cold sweat, a rare, incongruous boner tenting my underwear. </w:t>
      </w:r>
      <w:r>
        <w:rPr>
          <w:rFonts w:ascii="Times New Roman" w:eastAsia="Times New Roman" w:hAnsi="Times New Roman"/>
        </w:rPr>
        <w:t>“Byrne,” Parker was saying over comms. “Get your ass over to command or you’re staying behind.”</w:t>
      </w:r>
    </w:p>
    <w:p w14:paraId="573777A2"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 xml:space="preserve">“Coming,” I responded. </w:t>
      </w:r>
      <w:r>
        <w:rPr>
          <w:rFonts w:ascii="Times New Roman" w:hAnsi="Times New Roman"/>
          <w:i/>
        </w:rPr>
        <w:t>Pun not intended</w:t>
      </w:r>
      <w:r>
        <w:rPr>
          <w:rFonts w:ascii="Times New Roman" w:hAnsi="Times New Roman"/>
        </w:rPr>
        <w:t>, I thought, shaking the image of Keyshia</w:t>
      </w:r>
      <w:r>
        <w:rPr>
          <w:rFonts w:ascii="Times New Roman" w:eastAsia="Times New Roman" w:hAnsi="Times New Roman"/>
        </w:rPr>
        <w:t xml:space="preserve">’s luminescent body from my head. I slipped on my canvas suit on top of my underwear, tucking (pun </w:t>
      </w:r>
      <w:proofErr w:type="gramStart"/>
      <w:r>
        <w:rPr>
          <w:rFonts w:ascii="Times New Roman" w:hAnsi="Times New Roman"/>
          <w:i/>
        </w:rPr>
        <w:t>definitely</w:t>
      </w:r>
      <w:r>
        <w:rPr>
          <w:rFonts w:ascii="Times New Roman" w:hAnsi="Times New Roman"/>
        </w:rPr>
        <w:t xml:space="preserve"> intended</w:t>
      </w:r>
      <w:proofErr w:type="gramEnd"/>
      <w:r>
        <w:rPr>
          <w:rFonts w:ascii="Times New Roman" w:hAnsi="Times New Roman"/>
        </w:rPr>
        <w:t>) away any incriminating evidence, then gathered my hair into a ponytail before floating to the bridge.</w:t>
      </w:r>
    </w:p>
    <w:p w14:paraId="05F5570D" w14:textId="77777777" w:rsidR="004E544D" w:rsidRDefault="00000000">
      <w:pPr>
        <w:widowControl w:val="0"/>
        <w:autoSpaceDE w:val="0"/>
        <w:autoSpaceDN w:val="0"/>
        <w:adjustRightInd w:val="0"/>
        <w:spacing w:line="480" w:lineRule="auto"/>
        <w:ind w:firstLine="720"/>
        <w:rPr>
          <w:rFonts w:ascii="Sitka Text" w:hAnsi="Sitka Text" w:cs="Sitka Text"/>
        </w:rPr>
      </w:pPr>
      <w:commentRangeStart w:id="40"/>
      <w:r>
        <w:rPr>
          <w:rFonts w:ascii="Times New Roman" w:hAnsi="Times New Roman"/>
        </w:rPr>
        <w:t xml:space="preserve">The alien vessel had grown much larger on our displays and now filled most of the screens. It was </w:t>
      </w:r>
      <w:r>
        <w:rPr>
          <w:rFonts w:ascii="Times New Roman" w:hAnsi="Times New Roman"/>
          <w:i/>
        </w:rPr>
        <w:t>gigantic</w:t>
      </w:r>
      <w:r>
        <w:rPr>
          <w:rFonts w:ascii="Times New Roman" w:hAnsi="Times New Roman"/>
        </w:rPr>
        <w:t>. Its light pattern had also grown more regular, and the ripples converged towards what I assumed was the front of the ship, where the hangar would be</w:t>
      </w:r>
      <w:commentRangeEnd w:id="40"/>
      <w:r w:rsidR="009C0643">
        <w:rPr>
          <w:rStyle w:val="CommentReference"/>
        </w:rPr>
        <w:commentReference w:id="40"/>
      </w:r>
      <w:r>
        <w:rPr>
          <w:rFonts w:ascii="Times New Roman" w:hAnsi="Times New Roman"/>
        </w:rPr>
        <w:t xml:space="preserve">. </w:t>
      </w:r>
    </w:p>
    <w:p w14:paraId="30192EFE"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The other three were already </w:t>
      </w:r>
      <w:commentRangeStart w:id="41"/>
      <w:r>
        <w:rPr>
          <w:rFonts w:ascii="Times New Roman" w:hAnsi="Times New Roman"/>
        </w:rPr>
        <w:t xml:space="preserve">there. </w:t>
      </w:r>
      <w:r>
        <w:rPr>
          <w:rFonts w:ascii="Times New Roman" w:eastAsia="Times New Roman" w:hAnsi="Times New Roman"/>
        </w:rPr>
        <w:t xml:space="preserve">“There </w:t>
      </w:r>
      <w:commentRangeEnd w:id="41"/>
      <w:r w:rsidR="009C0643">
        <w:rPr>
          <w:rStyle w:val="CommentReference"/>
        </w:rPr>
        <w:commentReference w:id="41"/>
      </w:r>
      <w:r>
        <w:rPr>
          <w:rFonts w:ascii="Times New Roman" w:eastAsia="Times New Roman" w:hAnsi="Times New Roman"/>
        </w:rPr>
        <w:t>you are,” Parker said, not even glancing away from the screens. “Khay has been trying to get in touch with them, but no response so far.”</w:t>
      </w:r>
    </w:p>
    <w:p w14:paraId="512C92A0"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“I’ve been trying various encryptions and signals, but maybe their technology can’t pick them up,” Khay said. Her bob floated around her face in a platinum halo.</w:t>
      </w:r>
    </w:p>
    <w:p w14:paraId="3601E17D"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 xml:space="preserve">“Or maybe ours can’t pick up their response,” Ribeiro chimed in, strapped into </w:t>
      </w:r>
      <w:r>
        <w:rPr>
          <w:rFonts w:ascii="Times New Roman" w:eastAsia="Times New Roman" w:hAnsi="Times New Roman"/>
        </w:rPr>
        <w:lastRenderedPageBreak/>
        <w:t>the pilot chair.</w:t>
      </w:r>
    </w:p>
    <w:p w14:paraId="01343854"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 xml:space="preserve">“Or that,” Khay conceded. “I sent them some basic diagrams and data about </w:t>
      </w:r>
      <w:proofErr w:type="gramStart"/>
      <w:r>
        <w:rPr>
          <w:rFonts w:ascii="Times New Roman" w:eastAsia="Times New Roman" w:hAnsi="Times New Roman"/>
        </w:rPr>
        <w:t>the human race</w:t>
      </w:r>
      <w:proofErr w:type="gramEnd"/>
      <w:r>
        <w:rPr>
          <w:rFonts w:ascii="Times New Roman" w:eastAsia="Times New Roman" w:hAnsi="Times New Roman"/>
        </w:rPr>
        <w:t>, so hopefully that will convey our good intentions. A virtual handshake of sorts.”</w:t>
      </w:r>
    </w:p>
    <w:p w14:paraId="4B619FAB"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I gave myself a light push off a bulkhead and floated closer to the displays. The rhythmic pulses of light drew me in, like I was standing on the edge of a cliff and felt the call of the void below. I turned away, a little dizzy.</w:t>
      </w:r>
    </w:p>
    <w:p w14:paraId="7B3742F4" w14:textId="77777777" w:rsidR="004E544D" w:rsidRDefault="00000000">
      <w:pPr>
        <w:widowControl w:val="0"/>
        <w:autoSpaceDE w:val="0"/>
        <w:autoSpaceDN w:val="0"/>
        <w:adjustRightInd w:val="0"/>
        <w:spacing w:line="480" w:lineRule="auto"/>
        <w:ind w:firstLine="720"/>
        <w:rPr>
          <w:rFonts w:ascii="Sitka Text" w:hAnsi="Sitka Text" w:cs="Sitka Text"/>
        </w:rPr>
      </w:pPr>
      <w:commentRangeStart w:id="42"/>
      <w:r>
        <w:rPr>
          <w:rFonts w:ascii="Times New Roman" w:hAnsi="Times New Roman"/>
        </w:rPr>
        <w:t xml:space="preserve">Parker rubbed his hands excitedly. </w:t>
      </w:r>
      <w:r>
        <w:rPr>
          <w:rFonts w:ascii="Times New Roman" w:eastAsia="Times New Roman" w:hAnsi="Times New Roman"/>
        </w:rPr>
        <w:t>“So, are we doing this?”</w:t>
      </w:r>
      <w:commentRangeEnd w:id="42"/>
      <w:r w:rsidR="009C0643">
        <w:rPr>
          <w:rStyle w:val="CommentReference"/>
        </w:rPr>
        <w:commentReference w:id="42"/>
      </w:r>
    </w:p>
    <w:p w14:paraId="12107C29" w14:textId="14828894"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 xml:space="preserve">“Hell yeah,” Ribeiro said, without looking up from the image of the alien vessel on our displays. His eyes were red-rimmed and wild, like he’d just spent the past few hours with his nose stuck to the screen instead of </w:t>
      </w:r>
      <w:del w:id="43" w:author="Perniciaro, Leon" w:date="2024-07-24T13:34:00Z">
        <w:r w:rsidDel="009C0643">
          <w:rPr>
            <w:rFonts w:ascii="Times New Roman" w:eastAsia="Times New Roman" w:hAnsi="Times New Roman"/>
          </w:rPr>
          <w:delText>getting sleep</w:delText>
        </w:r>
      </w:del>
      <w:ins w:id="44" w:author="Perniciaro, Leon" w:date="2024-07-24T13:34:00Z">
        <w:r w:rsidR="009C0643">
          <w:rPr>
            <w:rFonts w:ascii="Times New Roman" w:eastAsia="Times New Roman" w:hAnsi="Times New Roman"/>
          </w:rPr>
          <w:t>sleeping</w:t>
        </w:r>
      </w:ins>
      <w:r>
        <w:rPr>
          <w:rFonts w:ascii="Times New Roman" w:eastAsia="Times New Roman" w:hAnsi="Times New Roman"/>
        </w:rPr>
        <w:t>.</w:t>
      </w:r>
    </w:p>
    <w:p w14:paraId="1D77EB91"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“Byrne, you’re with me,” Parker said. “Grab some sampling kits. Ribeiro, Khay, you two stay here to—”</w:t>
      </w:r>
    </w:p>
    <w:p w14:paraId="1C94D5C5"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“What? No, I’m coming, too,” Ribeiro said. “You need someone to pilot the shuttle, right?”</w:t>
      </w:r>
    </w:p>
    <w:p w14:paraId="14D9B3F8"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Parker shook his head. </w:t>
      </w:r>
      <w:r>
        <w:rPr>
          <w:rFonts w:ascii="Times New Roman" w:eastAsia="Times New Roman" w:hAnsi="Times New Roman"/>
        </w:rPr>
        <w:t xml:space="preserve">“At least two of us should stay on the </w:t>
      </w:r>
      <w:r>
        <w:rPr>
          <w:rFonts w:ascii="Times New Roman" w:hAnsi="Times New Roman"/>
          <w:i/>
        </w:rPr>
        <w:t>Charybdis</w:t>
      </w:r>
      <w:r>
        <w:rPr>
          <w:rFonts w:ascii="Times New Roman" w:hAnsi="Times New Roman"/>
        </w:rPr>
        <w:t xml:space="preserve"> as contingency.</w:t>
      </w:r>
      <w:r>
        <w:rPr>
          <w:rFonts w:ascii="Times New Roman" w:eastAsia="Times New Roman" w:hAnsi="Times New Roman"/>
        </w:rPr>
        <w:t>”</w:t>
      </w:r>
    </w:p>
    <w:p w14:paraId="7ED9FCEB"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 xml:space="preserve">“Then either you stay </w:t>
      </w:r>
      <w:proofErr w:type="gramStart"/>
      <w:r>
        <w:rPr>
          <w:rFonts w:ascii="Times New Roman" w:eastAsia="Times New Roman" w:hAnsi="Times New Roman"/>
        </w:rPr>
        <w:t>behind</w:t>
      </w:r>
      <w:proofErr w:type="gramEnd"/>
      <w:r>
        <w:rPr>
          <w:rFonts w:ascii="Times New Roman" w:eastAsia="Times New Roman" w:hAnsi="Times New Roman"/>
        </w:rPr>
        <w:t xml:space="preserve"> or </w:t>
      </w:r>
      <w:r>
        <w:rPr>
          <w:rFonts w:ascii="Times New Roman" w:hAnsi="Times New Roman"/>
          <w:i/>
        </w:rPr>
        <w:t>she</w:t>
      </w:r>
      <w:r>
        <w:rPr>
          <w:rFonts w:ascii="Times New Roman" w:hAnsi="Times New Roman"/>
        </w:rPr>
        <w:t xml:space="preserve"> does,</w:t>
      </w:r>
      <w:r>
        <w:rPr>
          <w:rFonts w:ascii="Times New Roman" w:eastAsia="Times New Roman" w:hAnsi="Times New Roman"/>
        </w:rPr>
        <w:t xml:space="preserve">” Ribeiro said, cutting a sharp glance in my direction. Ribeiro—kind, funny Ribeiro—was usually the one </w:t>
      </w:r>
      <w:commentRangeStart w:id="45"/>
      <w:r>
        <w:rPr>
          <w:rFonts w:ascii="Times New Roman" w:eastAsia="Times New Roman" w:hAnsi="Times New Roman"/>
        </w:rPr>
        <w:t>dispelling any nascent wisps of tension</w:t>
      </w:r>
      <w:commentRangeEnd w:id="45"/>
      <w:r w:rsidR="009C0643">
        <w:rPr>
          <w:rStyle w:val="CommentReference"/>
        </w:rPr>
        <w:commentReference w:id="45"/>
      </w:r>
      <w:r>
        <w:rPr>
          <w:rFonts w:ascii="Times New Roman" w:eastAsia="Times New Roman" w:hAnsi="Times New Roman"/>
        </w:rPr>
        <w:t>, but the air curdled with it now. “Any one of us can scrape stuff into a vial.”</w:t>
      </w:r>
    </w:p>
    <w:p w14:paraId="0BC8BCAF"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 xml:space="preserve">“Fuck you too,” I retorted. Fine, my work mostly consisted of pressing a button and waiting for the computer to analyze the composition of mineral samples, but I took </w:t>
      </w:r>
      <w:r>
        <w:rPr>
          <w:rFonts w:ascii="Times New Roman" w:eastAsia="Times New Roman" w:hAnsi="Times New Roman"/>
        </w:rPr>
        <w:lastRenderedPageBreak/>
        <w:t>pride in it. Keeping samples properly labeled and uncontaminated wasn’t the no-brainer people thought.</w:t>
      </w:r>
    </w:p>
    <w:p w14:paraId="2EFB3C0C"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“Guys, come on,” Khay said.</w:t>
      </w:r>
    </w:p>
    <w:p w14:paraId="773B7438"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Ribeiro</w:t>
      </w:r>
      <w:r>
        <w:rPr>
          <w:rFonts w:ascii="Times New Roman" w:eastAsia="Times New Roman" w:hAnsi="Times New Roman"/>
        </w:rPr>
        <w:t>’s outburst must have taken Parker aback, too, because he relented. “Byrne, are you okay with staying behind?”</w:t>
      </w:r>
    </w:p>
    <w:p w14:paraId="3EE67CB5"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 xml:space="preserve">“No. No way. I’m coming. Someone </w:t>
      </w:r>
      <w:proofErr w:type="gramStart"/>
      <w:r>
        <w:rPr>
          <w:rFonts w:ascii="Times New Roman" w:eastAsia="Times New Roman" w:hAnsi="Times New Roman"/>
        </w:rPr>
        <w:t>has to</w:t>
      </w:r>
      <w:proofErr w:type="gramEnd"/>
      <w:r>
        <w:rPr>
          <w:rFonts w:ascii="Times New Roman" w:eastAsia="Times New Roman" w:hAnsi="Times New Roman"/>
        </w:rPr>
        <w:t xml:space="preserve"> babysit you two.”</w:t>
      </w:r>
    </w:p>
    <w:p w14:paraId="2B4B090B"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My own words took me by surprise. The perspective of boarding an alien ship terrified </w:t>
      </w:r>
      <w:proofErr w:type="gramStart"/>
      <w:r>
        <w:rPr>
          <w:rFonts w:ascii="Times New Roman" w:hAnsi="Times New Roman"/>
        </w:rPr>
        <w:t>me, but</w:t>
      </w:r>
      <w:proofErr w:type="gramEnd"/>
      <w:r>
        <w:rPr>
          <w:rFonts w:ascii="Times New Roman" w:hAnsi="Times New Roman"/>
        </w:rPr>
        <w:t xml:space="preserve"> staying aboard the </w:t>
      </w:r>
      <w:r>
        <w:rPr>
          <w:rFonts w:ascii="Times New Roman" w:hAnsi="Times New Roman"/>
          <w:i/>
        </w:rPr>
        <w:t>Charybdis</w:t>
      </w:r>
      <w:r>
        <w:rPr>
          <w:rFonts w:ascii="Times New Roman" w:hAnsi="Times New Roman"/>
        </w:rPr>
        <w:t xml:space="preserve"> seemed inconceivable. Parker sighed and turned to look at Khay almost pleadingly; it struck me then that the source of his authority was our compliance, not any innate leadership on his part.</w:t>
      </w:r>
    </w:p>
    <w:p w14:paraId="78A6A3F0"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 xml:space="preserve">“I’ll be fine,” Khay said with a smile and a wave. Had to hand it to her: I knew she was disappointed to be left behind, but unlike </w:t>
      </w:r>
      <w:r>
        <w:rPr>
          <w:rFonts w:ascii="Times New Roman" w:hAnsi="Times New Roman"/>
          <w:i/>
        </w:rPr>
        <w:t xml:space="preserve">some </w:t>
      </w:r>
      <w:r>
        <w:rPr>
          <w:rFonts w:ascii="Times New Roman" w:hAnsi="Times New Roman"/>
        </w:rPr>
        <w:t>people, she didn</w:t>
      </w:r>
      <w:r>
        <w:rPr>
          <w:rFonts w:ascii="Times New Roman" w:eastAsia="Times New Roman" w:hAnsi="Times New Roman"/>
        </w:rPr>
        <w:t>’t let it get the better of her. Ribeiro still refused to look at us, but the tips of his ears had turned red. “I’ll go over any data you guys send back and keep an eye on comms.”</w:t>
      </w:r>
    </w:p>
    <w:p w14:paraId="2BEC3031"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Worst-case scenario, she could key the station coordinates into the auto-pilot module and let the ship fly her back home, </w:t>
      </w:r>
      <w:commentRangeStart w:id="46"/>
      <w:r>
        <w:rPr>
          <w:rFonts w:ascii="Times New Roman" w:hAnsi="Times New Roman"/>
        </w:rPr>
        <w:t>but nobody mentioned it</w:t>
      </w:r>
      <w:commentRangeEnd w:id="46"/>
      <w:r w:rsidR="009C0643">
        <w:rPr>
          <w:rStyle w:val="CommentReference"/>
        </w:rPr>
        <w:commentReference w:id="46"/>
      </w:r>
      <w:r>
        <w:rPr>
          <w:rFonts w:ascii="Times New Roman" w:hAnsi="Times New Roman"/>
        </w:rPr>
        <w:t xml:space="preserve">. The rest of us suited up and made our way to the airlock, where Khay made sure our helmets and oxygen tanks were fitted properly. </w:t>
      </w:r>
      <w:r>
        <w:rPr>
          <w:rFonts w:ascii="Times New Roman" w:hAnsi="Times New Roman"/>
          <w:i/>
        </w:rPr>
        <w:t>Last chance to turn back</w:t>
      </w:r>
      <w:r>
        <w:rPr>
          <w:rFonts w:ascii="Times New Roman" w:hAnsi="Times New Roman"/>
        </w:rPr>
        <w:t>, I told myself while the airlock cycled, but I couldn</w:t>
      </w:r>
      <w:r>
        <w:rPr>
          <w:rFonts w:ascii="Times New Roman" w:eastAsia="Times New Roman" w:hAnsi="Times New Roman"/>
        </w:rPr>
        <w:t>’t bring myself to back out. The pressure gauge blinked green, and the shuttle hatch unlocked.</w:t>
      </w:r>
    </w:p>
    <w:p w14:paraId="1F0180F9" w14:textId="798DE0AF"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The flight felt much longer than it </w:t>
      </w:r>
      <w:del w:id="47" w:author="Perniciaro, Leon" w:date="2024-07-24T13:36:00Z">
        <w:r w:rsidDel="009C0643">
          <w:rPr>
            <w:rFonts w:ascii="Times New Roman" w:hAnsi="Times New Roman"/>
          </w:rPr>
          <w:delText xml:space="preserve">probably </w:delText>
        </w:r>
      </w:del>
      <w:r>
        <w:rPr>
          <w:rFonts w:ascii="Times New Roman" w:hAnsi="Times New Roman"/>
        </w:rPr>
        <w:t xml:space="preserve">was. The alien ship filled the silica panes of the windows as we hurtled towards it, and my head throbbed like the dark shape was growing inside my skull </w:t>
      </w:r>
      <w:commentRangeStart w:id="48"/>
      <w:r>
        <w:rPr>
          <w:rFonts w:ascii="Times New Roman" w:hAnsi="Times New Roman"/>
        </w:rPr>
        <w:t>and not</w:t>
      </w:r>
      <w:commentRangeEnd w:id="48"/>
      <w:r w:rsidR="009C0643">
        <w:rPr>
          <w:rStyle w:val="CommentReference"/>
        </w:rPr>
        <w:commentReference w:id="48"/>
      </w:r>
      <w:r>
        <w:rPr>
          <w:rFonts w:ascii="Times New Roman" w:hAnsi="Times New Roman"/>
        </w:rPr>
        <w:t xml:space="preserve"> outside the shuttle. </w:t>
      </w:r>
      <w:commentRangeStart w:id="49"/>
      <w:r>
        <w:rPr>
          <w:rFonts w:ascii="Times New Roman" w:hAnsi="Times New Roman"/>
        </w:rPr>
        <w:t xml:space="preserve">This close, the lights almost hurt </w:t>
      </w:r>
      <w:r>
        <w:rPr>
          <w:rFonts w:ascii="Times New Roman" w:hAnsi="Times New Roman"/>
        </w:rPr>
        <w:lastRenderedPageBreak/>
        <w:t xml:space="preserve">to look at. Their pale blue glow bathed the inside of the shuttle in a sickly, wavering hue; </w:t>
      </w:r>
      <w:commentRangeEnd w:id="49"/>
      <w:r w:rsidR="009C0643">
        <w:rPr>
          <w:rStyle w:val="CommentReference"/>
        </w:rPr>
        <w:commentReference w:id="49"/>
      </w:r>
      <w:r>
        <w:rPr>
          <w:rFonts w:ascii="Times New Roman" w:hAnsi="Times New Roman"/>
        </w:rPr>
        <w:t>I started feeling nauseous, but couldn</w:t>
      </w:r>
      <w:r>
        <w:rPr>
          <w:rFonts w:ascii="Times New Roman" w:eastAsia="Times New Roman" w:hAnsi="Times New Roman"/>
        </w:rPr>
        <w:t>’t tear my eyes away until Khay spoke.</w:t>
      </w:r>
    </w:p>
    <w:p w14:paraId="17BD9AA4"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“Wow,” she said over comms, her voice tinny and scratchy with growing distance. “Look at that.”</w:t>
      </w:r>
    </w:p>
    <w:p w14:paraId="5FE2324F" w14:textId="77777777" w:rsidR="004E544D" w:rsidRDefault="00000000">
      <w:pPr>
        <w:widowControl w:val="0"/>
        <w:autoSpaceDE w:val="0"/>
        <w:autoSpaceDN w:val="0"/>
        <w:adjustRightInd w:val="0"/>
        <w:spacing w:line="480" w:lineRule="auto"/>
        <w:ind w:firstLine="720"/>
        <w:rPr>
          <w:rFonts w:ascii="Sitka Text" w:hAnsi="Sitka Text" w:cs="Sitka Text"/>
        </w:rPr>
      </w:pPr>
      <w:commentRangeStart w:id="50"/>
      <w:r>
        <w:rPr>
          <w:rFonts w:ascii="Times New Roman" w:hAnsi="Times New Roman"/>
        </w:rPr>
        <w:t>I waited for my headache to abate before looking at the alien vessel again</w:t>
      </w:r>
      <w:commentRangeEnd w:id="50"/>
      <w:r w:rsidR="009C0643">
        <w:rPr>
          <w:rStyle w:val="CommentReference"/>
        </w:rPr>
        <w:commentReference w:id="50"/>
      </w:r>
      <w:r>
        <w:rPr>
          <w:rFonts w:ascii="Times New Roman" w:hAnsi="Times New Roman"/>
        </w:rPr>
        <w:t xml:space="preserve">. The fuselage was all in slick, black curves, and the pulsing luminescence traced the contours of its many wings. </w:t>
      </w:r>
      <w:commentRangeStart w:id="51"/>
      <w:r>
        <w:rPr>
          <w:rFonts w:ascii="Times New Roman" w:hAnsi="Times New Roman"/>
        </w:rPr>
        <w:t xml:space="preserve">As we made our approach, </w:t>
      </w:r>
      <w:commentRangeEnd w:id="51"/>
      <w:r w:rsidR="009C0643">
        <w:rPr>
          <w:rStyle w:val="CommentReference"/>
        </w:rPr>
        <w:commentReference w:id="51"/>
      </w:r>
      <w:r>
        <w:rPr>
          <w:rFonts w:ascii="Times New Roman" w:hAnsi="Times New Roman"/>
        </w:rPr>
        <w:t>it opened the gate to its hangar, and Ribeiro guided the shuttle inside without waiting for Parker</w:t>
      </w:r>
      <w:r>
        <w:rPr>
          <w:rFonts w:ascii="Times New Roman" w:eastAsia="Times New Roman" w:hAnsi="Times New Roman"/>
        </w:rPr>
        <w:t>’s okay.</w:t>
      </w:r>
    </w:p>
    <w:p w14:paraId="03B0EB67"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“We’re in,” Parker said.</w:t>
      </w:r>
    </w:p>
    <w:p w14:paraId="354374B5"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“Be careful, guys. Take lots of pictures.”</w:t>
      </w:r>
    </w:p>
    <w:p w14:paraId="77E1169F"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I snorted. </w:t>
      </w:r>
      <w:r>
        <w:rPr>
          <w:rFonts w:ascii="Times New Roman" w:eastAsia="Times New Roman" w:hAnsi="Times New Roman"/>
        </w:rPr>
        <w:t>“See you soon, Khay.”</w:t>
      </w:r>
    </w:p>
    <w:p w14:paraId="112DCDEC"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No landing strips, no berths, none of the things we would normally expect. The hangar was nothing more than a cavern, lit by the same luminescence that was tracing patterns on the exterior of the ship. I</w:t>
      </w:r>
      <w:r>
        <w:rPr>
          <w:rFonts w:ascii="Times New Roman" w:eastAsia="Times New Roman" w:hAnsi="Times New Roman"/>
        </w:rPr>
        <w:t>’d half expected a welcoming committee of little green men, but as best as I could see, we were alone. Our presence had been registered, though. The displays indicated that the composition and pressure of the atmosphere outside the shuttle was changing rapidly, until it finally stabilized to near-Earth conditions.</w:t>
      </w:r>
    </w:p>
    <w:p w14:paraId="25418976"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w:t>
      </w:r>
      <w:r>
        <w:rPr>
          <w:rFonts w:ascii="Times New Roman" w:hAnsi="Times New Roman"/>
          <w:i/>
        </w:rPr>
        <w:t>How?</w:t>
      </w:r>
      <w:r>
        <w:rPr>
          <w:rFonts w:ascii="Times New Roman" w:eastAsia="Times New Roman" w:hAnsi="Times New Roman"/>
        </w:rPr>
        <w:t>” Ribeiro said.</w:t>
      </w:r>
    </w:p>
    <w:p w14:paraId="5E434C95"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I unstrapped myself and leaned forward between Ribeiro</w:t>
      </w:r>
      <w:r>
        <w:rPr>
          <w:rFonts w:ascii="Times New Roman" w:eastAsia="Times New Roman" w:hAnsi="Times New Roman"/>
        </w:rPr>
        <w:t xml:space="preserve">’s and Parker’s shoulders </w:t>
      </w:r>
      <w:commentRangeStart w:id="52"/>
      <w:r>
        <w:rPr>
          <w:rFonts w:ascii="Times New Roman" w:eastAsia="Times New Roman" w:hAnsi="Times New Roman"/>
        </w:rPr>
        <w:t>to make sure I wasn’t seeing things</w:t>
      </w:r>
      <w:commentRangeEnd w:id="52"/>
      <w:r w:rsidR="009C0643">
        <w:rPr>
          <w:rStyle w:val="CommentReference"/>
        </w:rPr>
        <w:commentReference w:id="52"/>
      </w:r>
      <w:r>
        <w:rPr>
          <w:rFonts w:ascii="Times New Roman" w:eastAsia="Times New Roman" w:hAnsi="Times New Roman"/>
        </w:rPr>
        <w:t>. “Must be the data packet Khay sent earlier. Holy shit.”</w:t>
      </w:r>
    </w:p>
    <w:p w14:paraId="56DDCC5D"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w:t>
      </w:r>
      <w:proofErr w:type="gramStart"/>
      <w:r>
        <w:rPr>
          <w:rFonts w:ascii="Times New Roman" w:eastAsia="Times New Roman" w:hAnsi="Times New Roman"/>
        </w:rPr>
        <w:t>Who’s</w:t>
      </w:r>
      <w:proofErr w:type="gramEnd"/>
      <w:r>
        <w:rPr>
          <w:rFonts w:ascii="Times New Roman" w:eastAsia="Times New Roman" w:hAnsi="Times New Roman"/>
        </w:rPr>
        <w:t xml:space="preserve"> game for taking off their helmet?” Parker asked.</w:t>
      </w:r>
    </w:p>
    <w:p w14:paraId="15F5FCA1"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lastRenderedPageBreak/>
        <w:t>“If you start glowing in the dark, we’re leaving you behind,” I said. He laughed.</w:t>
      </w:r>
    </w:p>
    <w:p w14:paraId="18E97519"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 xml:space="preserve">“That’s … incredible,” Khay said into my ear as I exited the shuttle. Maybe the footage transmitted from our helmet cameras </w:t>
      </w:r>
      <w:proofErr w:type="gramStart"/>
      <w:r>
        <w:rPr>
          <w:rFonts w:ascii="Times New Roman" w:eastAsia="Times New Roman" w:hAnsi="Times New Roman"/>
        </w:rPr>
        <w:t>afforded</w:t>
      </w:r>
      <w:proofErr w:type="gramEnd"/>
      <w:r>
        <w:rPr>
          <w:rFonts w:ascii="Times New Roman" w:eastAsia="Times New Roman" w:hAnsi="Times New Roman"/>
        </w:rPr>
        <w:t xml:space="preserve"> enough distance to let her speak, because I was speechless. I thought once again of glowworm caves: the walls were covered in millions of luminescent strands weaving in a breeze I couldn’t feel, slow and mesmerizing. I blinked back tears, hoping no one could hear me sniffle over comms.</w:t>
      </w:r>
    </w:p>
    <w:p w14:paraId="4F3DF3EF"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“Is this all … organic material?” Ribeiro asked. He brushed the glowing filaments with his gloved fingers, and the lights scattered away from his touch before returning to their initial spot. “Grown for food or fuel, maybe?”</w:t>
      </w:r>
    </w:p>
    <w:p w14:paraId="16C3E5FA"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“Your guess is as good as mine,” I said. I extracted a vial from my pack, then collected a few strands along with the fluid that gathered at their base. They glowed dimly inside the glass for a few seconds, then went out. Guilt twisted my insides.</w:t>
      </w:r>
    </w:p>
    <w:p w14:paraId="745A6C9A"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“Maybe they’re the intelligence behind this ship,” Parker said.</w:t>
      </w:r>
    </w:p>
    <w:p w14:paraId="4C054668"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“Not helping.” I stored the samples, then looked up to see the idiot taking off his helmet. “What the fuck, Parker? I thought you were joking!”</w:t>
      </w:r>
    </w:p>
    <w:p w14:paraId="016AE45E"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He tucked his helmet under an arm and ran a hand through his thinning hair. </w:t>
      </w:r>
      <w:r>
        <w:rPr>
          <w:rFonts w:ascii="Times New Roman" w:eastAsia="Times New Roman" w:hAnsi="Times New Roman"/>
        </w:rPr>
        <w:t xml:space="preserve">“Well, seems we should be gracious if they’re willing to accommodate us to this extent. </w:t>
      </w:r>
      <w:r>
        <w:rPr>
          <w:rFonts w:ascii="Times New Roman" w:hAnsi="Times New Roman"/>
          <w:i/>
        </w:rPr>
        <w:t xml:space="preserve">Especially </w:t>
      </w:r>
      <w:r>
        <w:rPr>
          <w:rFonts w:ascii="Times New Roman" w:hAnsi="Times New Roman"/>
        </w:rPr>
        <w:t>since our ability to communicate with them is limited.</w:t>
      </w:r>
      <w:r>
        <w:rPr>
          <w:rFonts w:ascii="Times New Roman" w:eastAsia="Times New Roman" w:hAnsi="Times New Roman"/>
        </w:rPr>
        <w:t>”</w:t>
      </w:r>
    </w:p>
    <w:p w14:paraId="7CC7A2CA"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Khay sighed Parker</w:t>
      </w:r>
      <w:r>
        <w:rPr>
          <w:rFonts w:ascii="Times New Roman" w:eastAsia="Times New Roman" w:hAnsi="Times New Roman"/>
        </w:rPr>
        <w:t xml:space="preserve">’s name, and even Ribeiro stared at him wordlessly. I could only hope our med unit could scrub any pathogens he might bring back, but I supposed the damage was done already. I pictured Parker </w:t>
      </w:r>
      <w:commentRangeStart w:id="53"/>
      <w:r>
        <w:rPr>
          <w:rFonts w:ascii="Times New Roman" w:eastAsia="Times New Roman" w:hAnsi="Times New Roman"/>
        </w:rPr>
        <w:t xml:space="preserve">packed </w:t>
      </w:r>
      <w:commentRangeEnd w:id="53"/>
      <w:r w:rsidR="009C0643">
        <w:rPr>
          <w:rStyle w:val="CommentReference"/>
        </w:rPr>
        <w:commentReference w:id="53"/>
      </w:r>
      <w:r>
        <w:rPr>
          <w:rFonts w:ascii="Times New Roman" w:eastAsia="Times New Roman" w:hAnsi="Times New Roman"/>
        </w:rPr>
        <w:t>with glowing strands like a straw man, blue light shining out of his eyes and filling his mouth whenever he spoke.</w:t>
      </w:r>
    </w:p>
    <w:p w14:paraId="11BD2BE1"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The filaments started to waver at the edge of my vision. My mouth filled with </w:t>
      </w:r>
      <w:r>
        <w:rPr>
          <w:rFonts w:ascii="Times New Roman" w:hAnsi="Times New Roman"/>
        </w:rPr>
        <w:lastRenderedPageBreak/>
        <w:t>saliva, and I forced myself to take deep, steady breaths. The last thing I wanted was to hurl inside my helmet.</w:t>
      </w:r>
    </w:p>
    <w:p w14:paraId="21490592"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“Byrne? Are you okay?” Khay asked. “Your vitals are picking up.”</w:t>
      </w:r>
    </w:p>
    <w:p w14:paraId="096779AD"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“I’m … yes. No. I feel sick.”</w:t>
      </w:r>
    </w:p>
    <w:p w14:paraId="61B387D6"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“Head between your knees,” Khay said. “Deep breaths.”</w:t>
      </w:r>
    </w:p>
    <w:p w14:paraId="3F6EFA1A"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Ribeiro chuckled. </w:t>
      </w:r>
      <w:r>
        <w:rPr>
          <w:rFonts w:ascii="Times New Roman" w:eastAsia="Times New Roman" w:hAnsi="Times New Roman"/>
        </w:rPr>
        <w:t>“Or take off your helmet. Maybe some fresh air will help.”</w:t>
      </w:r>
    </w:p>
    <w:p w14:paraId="1F7D9DBA" w14:textId="6F322819"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I ignored him and followed Khay</w:t>
      </w:r>
      <w:r>
        <w:rPr>
          <w:rFonts w:ascii="Times New Roman" w:eastAsia="Times New Roman" w:hAnsi="Times New Roman"/>
        </w:rPr>
        <w:t xml:space="preserve">’s advice, leaning forward with my hands on my knees for balance. I was lucky there </w:t>
      </w:r>
      <w:r>
        <w:rPr>
          <w:rFonts w:ascii="Times New Roman" w:hAnsi="Times New Roman"/>
          <w:i/>
        </w:rPr>
        <w:t xml:space="preserve">was </w:t>
      </w:r>
      <w:r>
        <w:rPr>
          <w:rFonts w:ascii="Times New Roman" w:hAnsi="Times New Roman"/>
        </w:rPr>
        <w:t>gravity to pull the blood back to my brain. The luminescent strands still shone inside my head even with my eyes closed, a glowing blue sea that dimmed and brightened with each of my breaths</w:t>
      </w:r>
      <w:commentRangeStart w:id="54"/>
      <w:del w:id="55" w:author="Perniciaro, Leon" w:date="2024-07-24T13:42:00Z">
        <w:r w:rsidDel="009C0643">
          <w:rPr>
            <w:rFonts w:ascii="Times New Roman" w:hAnsi="Times New Roman"/>
          </w:rPr>
          <w:delText>, dimmed and brightened, dimmed and brightened, dimmed and brightened</w:delText>
        </w:r>
      </w:del>
      <w:commentRangeEnd w:id="54"/>
      <w:r w:rsidR="009C0643">
        <w:rPr>
          <w:rStyle w:val="CommentReference"/>
        </w:rPr>
        <w:commentReference w:id="54"/>
      </w:r>
      <w:r>
        <w:rPr>
          <w:rFonts w:ascii="Times New Roman" w:hAnsi="Times New Roman"/>
        </w:rPr>
        <w:t xml:space="preserve">. At </w:t>
      </w:r>
      <w:proofErr w:type="gramStart"/>
      <w:r>
        <w:rPr>
          <w:rFonts w:ascii="Times New Roman" w:hAnsi="Times New Roman"/>
        </w:rPr>
        <w:t>last</w:t>
      </w:r>
      <w:proofErr w:type="gramEnd"/>
      <w:r>
        <w:rPr>
          <w:rFonts w:ascii="Times New Roman" w:hAnsi="Times New Roman"/>
        </w:rPr>
        <w:t xml:space="preserve"> their sickly glow dissipated, and I stayed there in the comforting dark of my shut eyes</w:t>
      </w:r>
      <w:commentRangeStart w:id="56"/>
      <w:r>
        <w:rPr>
          <w:rFonts w:ascii="Times New Roman" w:hAnsi="Times New Roman"/>
        </w:rPr>
        <w:t>, picturing myself as the sun-browned, sun-bleached girl I wasn</w:t>
      </w:r>
      <w:r>
        <w:rPr>
          <w:rFonts w:ascii="Times New Roman" w:eastAsia="Times New Roman" w:hAnsi="Times New Roman"/>
        </w:rPr>
        <w:t>’t until a few years ago</w:t>
      </w:r>
      <w:commentRangeEnd w:id="56"/>
      <w:r w:rsidR="009C0643">
        <w:rPr>
          <w:rStyle w:val="CommentReference"/>
        </w:rPr>
        <w:commentReference w:id="56"/>
      </w:r>
      <w:r>
        <w:rPr>
          <w:rFonts w:ascii="Times New Roman" w:eastAsia="Times New Roman" w:hAnsi="Times New Roman"/>
        </w:rPr>
        <w:t>, skipping barefoot on the floor of a glowworm cave.</w:t>
      </w:r>
    </w:p>
    <w:p w14:paraId="311899B9"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A screeching </w:t>
      </w:r>
      <w:commentRangeStart w:id="57"/>
      <w:r>
        <w:rPr>
          <w:rFonts w:ascii="Times New Roman" w:hAnsi="Times New Roman"/>
        </w:rPr>
        <w:t>barrel of noise</w:t>
      </w:r>
      <w:commentRangeEnd w:id="57"/>
      <w:r w:rsidR="009C0643">
        <w:rPr>
          <w:rStyle w:val="CommentReference"/>
        </w:rPr>
        <w:commentReference w:id="57"/>
      </w:r>
      <w:r>
        <w:rPr>
          <w:rFonts w:ascii="Times New Roman" w:hAnsi="Times New Roman"/>
        </w:rPr>
        <w:t xml:space="preserve"> filled my helmet. My calming heartbeat spiked up again, and after a second or two I recognized the distorted sound as a shout.</w:t>
      </w:r>
    </w:p>
    <w:p w14:paraId="17CE2E0B"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“Parker? Ribeiro?” I called, but all I got in answer was grunts and panting breaths. I thought I could catch a few words (“mine,” “worthy,” “not you” or maybe “not yours”), but no one responded. Then the noise cut off abruptly. “Shit. Shit, shit, shit, shit, shit.”</w:t>
      </w:r>
    </w:p>
    <w:p w14:paraId="5BC91BAF"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“Byrne, what’s going on?” Khay said, keeping her voice low. “I lost visual contact with the guys.”</w:t>
      </w:r>
    </w:p>
    <w:p w14:paraId="4D37F18C"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I swallowed, hard. </w:t>
      </w:r>
      <w:r>
        <w:rPr>
          <w:rFonts w:ascii="Times New Roman" w:eastAsia="Times New Roman" w:hAnsi="Times New Roman"/>
        </w:rPr>
        <w:t>“I don’t know. I don’t see them.”</w:t>
      </w:r>
    </w:p>
    <w:p w14:paraId="763A740E" w14:textId="77777777" w:rsidR="004E544D" w:rsidRDefault="00000000">
      <w:pPr>
        <w:widowControl w:val="0"/>
        <w:autoSpaceDE w:val="0"/>
        <w:autoSpaceDN w:val="0"/>
        <w:adjustRightInd w:val="0"/>
        <w:spacing w:line="480" w:lineRule="auto"/>
        <w:ind w:firstLine="720"/>
        <w:rPr>
          <w:rFonts w:ascii="Sitka Text" w:hAnsi="Sitka Text" w:cs="Sitka Text"/>
        </w:rPr>
      </w:pPr>
      <w:commentRangeStart w:id="58"/>
      <w:r>
        <w:rPr>
          <w:rFonts w:ascii="Times New Roman" w:eastAsia="Times New Roman" w:hAnsi="Times New Roman"/>
        </w:rPr>
        <w:t>“Turn back. Please.”</w:t>
      </w:r>
      <w:commentRangeEnd w:id="58"/>
      <w:r w:rsidR="009C0643">
        <w:rPr>
          <w:rStyle w:val="CommentReference"/>
        </w:rPr>
        <w:commentReference w:id="58"/>
      </w:r>
    </w:p>
    <w:p w14:paraId="3B832204"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lastRenderedPageBreak/>
        <w:t xml:space="preserve">“I can’t leave them here,” I replied before I knew what I was going to say. I realized I had already started moving deeper into the alien vessel, towards the mouth of the tunnel where </w:t>
      </w:r>
      <w:commentRangeStart w:id="59"/>
      <w:r>
        <w:rPr>
          <w:rFonts w:ascii="Times New Roman" w:eastAsia="Times New Roman" w:hAnsi="Times New Roman"/>
        </w:rPr>
        <w:t>Ribeiro and Parker had most likely gone</w:t>
      </w:r>
      <w:commentRangeEnd w:id="59"/>
      <w:r w:rsidR="009C0643">
        <w:rPr>
          <w:rStyle w:val="CommentReference"/>
        </w:rPr>
        <w:commentReference w:id="59"/>
      </w:r>
      <w:r>
        <w:rPr>
          <w:rFonts w:ascii="Times New Roman" w:eastAsia="Times New Roman" w:hAnsi="Times New Roman"/>
        </w:rPr>
        <w:t>.</w:t>
      </w:r>
    </w:p>
    <w:p w14:paraId="30BCC0B5"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Khay was quiet for a moment. The mic caught the very end of her sigh. </w:t>
      </w:r>
      <w:r>
        <w:rPr>
          <w:rFonts w:ascii="Times New Roman" w:eastAsia="Times New Roman" w:hAnsi="Times New Roman"/>
        </w:rPr>
        <w:t xml:space="preserve">“Be very, </w:t>
      </w:r>
      <w:r>
        <w:rPr>
          <w:rFonts w:ascii="Times New Roman" w:hAnsi="Times New Roman"/>
          <w:i/>
        </w:rPr>
        <w:t>very</w:t>
      </w:r>
      <w:r>
        <w:rPr>
          <w:rFonts w:ascii="Times New Roman" w:hAnsi="Times New Roman"/>
        </w:rPr>
        <w:t xml:space="preserve"> careful.</w:t>
      </w:r>
      <w:r>
        <w:rPr>
          <w:rFonts w:ascii="Times New Roman" w:eastAsia="Times New Roman" w:hAnsi="Times New Roman"/>
        </w:rPr>
        <w:t>”</w:t>
      </w:r>
    </w:p>
    <w:p w14:paraId="54399DA5" w14:textId="023264CF"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I wish I could say it was courage</w:t>
      </w:r>
      <w:ins w:id="60" w:author="Perniciaro, Leon" w:date="2024-07-24T13:46:00Z">
        <w:r w:rsidR="009C0643">
          <w:rPr>
            <w:rFonts w:ascii="Times New Roman" w:hAnsi="Times New Roman"/>
          </w:rPr>
          <w:t xml:space="preserve"> and</w:t>
        </w:r>
      </w:ins>
      <w:del w:id="61" w:author="Perniciaro, Leon" w:date="2024-07-24T13:46:00Z">
        <w:r w:rsidDel="009C0643">
          <w:rPr>
            <w:rFonts w:ascii="Times New Roman" w:hAnsi="Times New Roman"/>
          </w:rPr>
          <w:delText>,</w:delText>
        </w:r>
      </w:del>
      <w:r>
        <w:rPr>
          <w:rFonts w:ascii="Times New Roman" w:hAnsi="Times New Roman"/>
        </w:rPr>
        <w:t xml:space="preserve"> the duty to help my fellow crew, but it was something else entirely. The luminescent filaments everywhere around me still made me dizzy, and the blurred tunnel of lights </w:t>
      </w:r>
      <w:commentRangeStart w:id="62"/>
      <w:r>
        <w:rPr>
          <w:rFonts w:ascii="Times New Roman" w:hAnsi="Times New Roman"/>
        </w:rPr>
        <w:t>made me</w:t>
      </w:r>
      <w:commentRangeEnd w:id="62"/>
      <w:r w:rsidR="009C0643">
        <w:rPr>
          <w:rStyle w:val="CommentReference"/>
        </w:rPr>
        <w:commentReference w:id="62"/>
      </w:r>
      <w:r>
        <w:rPr>
          <w:rFonts w:ascii="Times New Roman" w:hAnsi="Times New Roman"/>
        </w:rPr>
        <w:t xml:space="preserve"> feel like I was falling forward—falling into it—with no other choice but to follow the descent to its inevitable end. I continued forward, deeper into the vessel.</w:t>
      </w:r>
    </w:p>
    <w:p w14:paraId="41619E21"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I found Ribeiro</w:t>
      </w:r>
      <w:r>
        <w:rPr>
          <w:rFonts w:ascii="Times New Roman" w:eastAsia="Times New Roman" w:hAnsi="Times New Roman"/>
        </w:rPr>
        <w:t xml:space="preserve">’s helmet a few paces away. I inspected it, but all </w:t>
      </w:r>
      <w:commentRangeStart w:id="63"/>
      <w:r>
        <w:rPr>
          <w:rFonts w:ascii="Times New Roman" w:eastAsia="Times New Roman" w:hAnsi="Times New Roman"/>
        </w:rPr>
        <w:t>I found</w:t>
      </w:r>
      <w:commentRangeEnd w:id="63"/>
      <w:r w:rsidR="009C0643">
        <w:rPr>
          <w:rStyle w:val="CommentReference"/>
        </w:rPr>
        <w:commentReference w:id="63"/>
      </w:r>
      <w:r>
        <w:rPr>
          <w:rFonts w:ascii="Times New Roman" w:eastAsia="Times New Roman" w:hAnsi="Times New Roman"/>
        </w:rPr>
        <w:t xml:space="preserve"> were glowing mucus streaks left on the visor by the same strands that covered everything else.</w:t>
      </w:r>
    </w:p>
    <w:p w14:paraId="58FC3400"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“Is that …” Khay said in my ear. I started: I’d forgotten she was seeing everything I did through my helmet cam.</w:t>
      </w:r>
    </w:p>
    <w:p w14:paraId="5E63BFEF"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“Ribeiro’s helmet, yeah.”</w:t>
      </w:r>
    </w:p>
    <w:p w14:paraId="33C72F28"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I followed the tube—and why did I think of the tunnel as a tube </w:t>
      </w:r>
      <w:proofErr w:type="gramStart"/>
      <w:r>
        <w:rPr>
          <w:rFonts w:ascii="Times New Roman" w:hAnsi="Times New Roman"/>
        </w:rPr>
        <w:t>now?—</w:t>
      </w:r>
      <w:proofErr w:type="gramEnd"/>
      <w:r>
        <w:rPr>
          <w:rFonts w:ascii="Times New Roman" w:hAnsi="Times New Roman"/>
        </w:rPr>
        <w:t xml:space="preserve">and noticed for the first time a slight pulse beneath the luminescent strands, like contractions guiding my steps onwards. </w:t>
      </w:r>
      <w:commentRangeStart w:id="64"/>
      <w:r>
        <w:rPr>
          <w:rFonts w:ascii="Times New Roman" w:hAnsi="Times New Roman"/>
        </w:rPr>
        <w:t>I found the rest of Ribeiro not long after: his face was a bloody, pulpy mess, and what was left of it was stuck in a teeth-baring snarl.</w:t>
      </w:r>
      <w:commentRangeEnd w:id="64"/>
      <w:r w:rsidR="009C0643">
        <w:rPr>
          <w:rStyle w:val="CommentReference"/>
        </w:rPr>
        <w:commentReference w:id="64"/>
      </w:r>
      <w:r>
        <w:rPr>
          <w:rFonts w:ascii="Times New Roman" w:hAnsi="Times New Roman"/>
        </w:rPr>
        <w:t xml:space="preserve"> I looked away, but not fast enough. This image would forever be layered over the years of memories I had of him.</w:t>
      </w:r>
    </w:p>
    <w:p w14:paraId="7B68EA9E"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In my earpiece, Khay inhaled sharply. </w:t>
      </w:r>
      <w:r>
        <w:rPr>
          <w:rFonts w:ascii="Times New Roman" w:eastAsia="Times New Roman" w:hAnsi="Times New Roman"/>
        </w:rPr>
        <w:t>“Byrne, get the fuck out of there.”</w:t>
      </w:r>
    </w:p>
    <w:p w14:paraId="02FDAE7B"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But something else had caught my attention and guided my steps deeper into the </w:t>
      </w:r>
      <w:r>
        <w:rPr>
          <w:rFonts w:ascii="Times New Roman" w:hAnsi="Times New Roman"/>
        </w:rPr>
        <w:lastRenderedPageBreak/>
        <w:t>tube. Parker</w:t>
      </w:r>
      <w:r>
        <w:rPr>
          <w:rFonts w:ascii="Times New Roman" w:eastAsia="Times New Roman" w:hAnsi="Times New Roman"/>
        </w:rPr>
        <w:t xml:space="preserve">’s large flashlight, which would be invisible amidst the glowing strands if it weren’t for </w:t>
      </w:r>
      <w:commentRangeStart w:id="65"/>
      <w:r>
        <w:rPr>
          <w:rFonts w:ascii="Times New Roman" w:eastAsia="Times New Roman" w:hAnsi="Times New Roman"/>
        </w:rPr>
        <w:t>the flickering beam casting a crude, white light on the pulsating wall</w:t>
      </w:r>
      <w:commentRangeEnd w:id="65"/>
      <w:r w:rsidR="009C0643">
        <w:rPr>
          <w:rStyle w:val="CommentReference"/>
        </w:rPr>
        <w:commentReference w:id="65"/>
      </w:r>
      <w:r>
        <w:rPr>
          <w:rFonts w:ascii="Times New Roman" w:eastAsia="Times New Roman" w:hAnsi="Times New Roman"/>
        </w:rPr>
        <w:t xml:space="preserve"> of the tube. I took the flashlight to examine it</w:t>
      </w:r>
      <w:del w:id="66" w:author="Perniciaro, Leon" w:date="2024-07-24T13:51:00Z">
        <w:r w:rsidDel="009C0643">
          <w:rPr>
            <w:rFonts w:ascii="Times New Roman" w:eastAsia="Times New Roman" w:hAnsi="Times New Roman"/>
          </w:rPr>
          <w:delText>,</w:delText>
        </w:r>
      </w:del>
      <w:r>
        <w:rPr>
          <w:rFonts w:ascii="Times New Roman" w:eastAsia="Times New Roman" w:hAnsi="Times New Roman"/>
        </w:rPr>
        <w:t xml:space="preserve"> and was not at all surprised to find the cracked case and lens covered in blood. Had someone—</w:t>
      </w:r>
      <w:r>
        <w:rPr>
          <w:rFonts w:ascii="Times New Roman" w:hAnsi="Times New Roman"/>
          <w:i/>
        </w:rPr>
        <w:t>something</w:t>
      </w:r>
      <w:r>
        <w:rPr>
          <w:rFonts w:ascii="Times New Roman" w:hAnsi="Times New Roman"/>
        </w:rPr>
        <w:t>—taken it from Parker and used it to kill Ribeiro? Or—</w:t>
      </w:r>
    </w:p>
    <w:p w14:paraId="591B5A8E" w14:textId="77777777" w:rsidR="004E544D" w:rsidRDefault="00000000">
      <w:pPr>
        <w:widowControl w:val="0"/>
        <w:autoSpaceDE w:val="0"/>
        <w:autoSpaceDN w:val="0"/>
        <w:adjustRightInd w:val="0"/>
        <w:spacing w:line="480" w:lineRule="auto"/>
        <w:ind w:firstLine="720"/>
        <w:rPr>
          <w:rFonts w:ascii="Sitka Text" w:hAnsi="Sitka Text" w:cs="Sitka Text"/>
        </w:rPr>
      </w:pPr>
      <w:commentRangeStart w:id="67"/>
      <w:commentRangeStart w:id="68"/>
      <w:r>
        <w:rPr>
          <w:rFonts w:ascii="Times New Roman" w:eastAsia="Times New Roman" w:hAnsi="Times New Roman"/>
        </w:rPr>
        <w:t>“I think … I think Parker killed him,” I said.</w:t>
      </w:r>
      <w:commentRangeEnd w:id="67"/>
      <w:r w:rsidR="009C0643">
        <w:rPr>
          <w:rStyle w:val="CommentReference"/>
        </w:rPr>
        <w:commentReference w:id="67"/>
      </w:r>
      <w:commentRangeEnd w:id="68"/>
      <w:r w:rsidR="00DD5FB8">
        <w:rPr>
          <w:rStyle w:val="CommentReference"/>
        </w:rPr>
        <w:commentReference w:id="68"/>
      </w:r>
    </w:p>
    <w:p w14:paraId="096DEA6F"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A strangled sound escaped Khay. </w:t>
      </w:r>
      <w:r>
        <w:rPr>
          <w:rFonts w:ascii="Times New Roman" w:eastAsia="Times New Roman" w:hAnsi="Times New Roman"/>
        </w:rPr>
        <w:t xml:space="preserve">“Byrne … </w:t>
      </w:r>
      <w:proofErr w:type="spellStart"/>
      <w:r>
        <w:rPr>
          <w:rFonts w:ascii="Times New Roman" w:eastAsia="Times New Roman" w:hAnsi="Times New Roman"/>
        </w:rPr>
        <w:t>Marama</w:t>
      </w:r>
      <w:proofErr w:type="spellEnd"/>
      <w:r>
        <w:rPr>
          <w:rFonts w:ascii="Times New Roman" w:eastAsia="Times New Roman" w:hAnsi="Times New Roman"/>
        </w:rPr>
        <w:t>. Please come back.”</w:t>
      </w:r>
    </w:p>
    <w:p w14:paraId="58C75D91"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I couldn</w:t>
      </w:r>
      <w:r>
        <w:rPr>
          <w:rFonts w:ascii="Times New Roman" w:eastAsia="Times New Roman" w:hAnsi="Times New Roman"/>
        </w:rPr>
        <w:t xml:space="preserve">’t, though. Not yet. I swept the blood-stained beam in front of me; feeble though it was, it carved a pocket into the sickly glow of the strands, and my nausea receded a little. I made my way deeper into the bowels of the alien vessel. Another shape lay inert on the ground not far from there: one of Parker’s gloves. I found its twin a few steps away, followed by a boot, then the other, like </w:t>
      </w:r>
      <w:commentRangeStart w:id="69"/>
      <w:r>
        <w:rPr>
          <w:rFonts w:ascii="Times New Roman" w:eastAsia="Times New Roman" w:hAnsi="Times New Roman"/>
        </w:rPr>
        <w:t>the universe’s most uncanny</w:t>
      </w:r>
      <w:commentRangeEnd w:id="69"/>
      <w:r w:rsidR="009C0643">
        <w:rPr>
          <w:rStyle w:val="CommentReference"/>
        </w:rPr>
        <w:commentReference w:id="69"/>
      </w:r>
      <w:r>
        <w:rPr>
          <w:rFonts w:ascii="Times New Roman" w:eastAsia="Times New Roman" w:hAnsi="Times New Roman"/>
        </w:rPr>
        <w:t xml:space="preserve"> breadcrumb trail.</w:t>
      </w:r>
    </w:p>
    <w:p w14:paraId="735D7B2F"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His spacesuit was next. Then the canvas suit he wore underneath, </w:t>
      </w:r>
      <w:r>
        <w:rPr>
          <w:rFonts w:ascii="Times New Roman" w:hAnsi="Times New Roman"/>
          <w:i/>
        </w:rPr>
        <w:t>Neil Parker</w:t>
      </w:r>
      <w:r>
        <w:rPr>
          <w:rFonts w:ascii="Times New Roman" w:hAnsi="Times New Roman"/>
        </w:rPr>
        <w:t xml:space="preserve"> neatly stitched on the breast pocket. Khay sobbed. </w:t>
      </w:r>
      <w:r>
        <w:rPr>
          <w:rFonts w:ascii="Times New Roman" w:eastAsia="Times New Roman" w:hAnsi="Times New Roman"/>
        </w:rPr>
        <w:t>“What the fuck is going on?”</w:t>
      </w:r>
    </w:p>
    <w:p w14:paraId="644BAF69"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I should have gone back, then. I had no hope of helping Parker anymore, and I knew whatever I found at the end of this tube </w:t>
      </w:r>
      <w:commentRangeStart w:id="70"/>
      <w:r>
        <w:rPr>
          <w:rFonts w:ascii="Times New Roman" w:hAnsi="Times New Roman"/>
        </w:rPr>
        <w:t>would change me forever</w:t>
      </w:r>
      <w:commentRangeEnd w:id="70"/>
      <w:r w:rsidR="009C0643">
        <w:rPr>
          <w:rStyle w:val="CommentReference"/>
        </w:rPr>
        <w:commentReference w:id="70"/>
      </w:r>
      <w:r>
        <w:rPr>
          <w:rFonts w:ascii="Times New Roman" w:hAnsi="Times New Roman"/>
        </w:rPr>
        <w:t xml:space="preserve">. But I needed to </w:t>
      </w:r>
      <w:r>
        <w:rPr>
          <w:rFonts w:ascii="Times New Roman" w:hAnsi="Times New Roman"/>
          <w:i/>
        </w:rPr>
        <w:t>see</w:t>
      </w:r>
      <w:r>
        <w:rPr>
          <w:rFonts w:ascii="Times New Roman" w:hAnsi="Times New Roman"/>
        </w:rPr>
        <w:t xml:space="preserve">. </w:t>
      </w:r>
      <w:r>
        <w:rPr>
          <w:rFonts w:ascii="Times New Roman" w:eastAsia="Times New Roman" w:hAnsi="Times New Roman"/>
        </w:rPr>
        <w:t>“Khay, I need your help. Keep talking to me. Say something to distract me.”</w:t>
      </w:r>
    </w:p>
    <w:p w14:paraId="46953A5E"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She sniffled. </w:t>
      </w:r>
      <w:r>
        <w:rPr>
          <w:rFonts w:ascii="Times New Roman" w:eastAsia="Times New Roman" w:hAnsi="Times New Roman"/>
        </w:rPr>
        <w:t>“What do you want me to tell you?”</w:t>
      </w:r>
    </w:p>
    <w:p w14:paraId="65ECFF37"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“Anything. Anything at all.”</w:t>
      </w:r>
    </w:p>
    <w:p w14:paraId="5007BD5E"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She told me about growing up in Cambodia. Houses on stilts painted pink and teal, running barefoot along thin planks balanced above the water, paddling in a large plastic tub to run errands for her mother. I focused on the beam of the flashlight, not </w:t>
      </w:r>
      <w:r>
        <w:rPr>
          <w:rFonts w:ascii="Times New Roman" w:hAnsi="Times New Roman"/>
        </w:rPr>
        <w:lastRenderedPageBreak/>
        <w:t xml:space="preserve">letting my eyes stray past its watery edges, and clung to her every word. I imagined the smell of the fish her father caught, the sound of the waves lapping at his boat, the </w:t>
      </w:r>
      <w:proofErr w:type="spellStart"/>
      <w:r>
        <w:rPr>
          <w:rFonts w:ascii="Times New Roman" w:hAnsi="Times New Roman"/>
        </w:rPr>
        <w:t>colours</w:t>
      </w:r>
      <w:proofErr w:type="spellEnd"/>
      <w:r>
        <w:rPr>
          <w:rFonts w:ascii="Times New Roman" w:hAnsi="Times New Roman"/>
        </w:rPr>
        <w:t xml:space="preserve"> of the floating market where he sold his </w:t>
      </w:r>
      <w:proofErr w:type="gramStart"/>
      <w:r>
        <w:rPr>
          <w:rFonts w:ascii="Times New Roman" w:hAnsi="Times New Roman"/>
        </w:rPr>
        <w:t>catches</w:t>
      </w:r>
      <w:proofErr w:type="gramEnd"/>
      <w:r>
        <w:rPr>
          <w:rFonts w:ascii="Times New Roman" w:hAnsi="Times New Roman"/>
        </w:rPr>
        <w:t>.</w:t>
      </w:r>
    </w:p>
    <w:p w14:paraId="53F89790"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Khay</w:t>
      </w:r>
      <w:r>
        <w:rPr>
          <w:rFonts w:ascii="Times New Roman" w:eastAsia="Times New Roman" w:hAnsi="Times New Roman"/>
        </w:rPr>
        <w:t xml:space="preserve">’s words kept the horror at bay while the flashlight beam hit the rest of Parker’s clothes. His t-shirt, his underwear, even his socks. Then the tube </w:t>
      </w:r>
      <w:proofErr w:type="gramStart"/>
      <w:r>
        <w:rPr>
          <w:rFonts w:ascii="Times New Roman" w:eastAsia="Times New Roman" w:hAnsi="Times New Roman"/>
        </w:rPr>
        <w:t>opened up</w:t>
      </w:r>
      <w:proofErr w:type="gramEnd"/>
      <w:r>
        <w:rPr>
          <w:rFonts w:ascii="Times New Roman" w:eastAsia="Times New Roman" w:hAnsi="Times New Roman"/>
        </w:rPr>
        <w:t xml:space="preserve"> into another large room, except this time the filaments stopped at the very edge of its mouth, teasing the darkness inside like glowing cilia. Parker’s flashlight did little to dispel the shadows, but as soon as I stepped in, I knew I wasn’t alone anymore. The cave felt distinctly </w:t>
      </w:r>
      <w:r>
        <w:rPr>
          <w:rFonts w:ascii="Times New Roman" w:hAnsi="Times New Roman"/>
          <w:i/>
        </w:rPr>
        <w:t>alive</w:t>
      </w:r>
      <w:r>
        <w:rPr>
          <w:rFonts w:ascii="Times New Roman" w:hAnsi="Times New Roman"/>
        </w:rPr>
        <w:t>, and the temperature climbed on my helmet display, soon hitting low forties. I was glad for my suit</w:t>
      </w:r>
      <w:r>
        <w:rPr>
          <w:rFonts w:ascii="Times New Roman" w:eastAsia="Times New Roman" w:hAnsi="Times New Roman"/>
        </w:rPr>
        <w:t>’s temp regulation</w:t>
      </w:r>
      <w:commentRangeStart w:id="71"/>
      <w:r>
        <w:rPr>
          <w:rFonts w:ascii="Times New Roman" w:eastAsia="Times New Roman" w:hAnsi="Times New Roman"/>
        </w:rPr>
        <w:t>.</w:t>
      </w:r>
      <w:commentRangeEnd w:id="71"/>
      <w:r w:rsidR="009C0643">
        <w:rPr>
          <w:rStyle w:val="CommentReference"/>
        </w:rPr>
        <w:commentReference w:id="71"/>
      </w:r>
    </w:p>
    <w:p w14:paraId="02DB560B"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Parker cried out. I stumbled in the direction of his voice, following his moans and sweeping the beam from side to side until it caught his shape.</w:t>
      </w:r>
    </w:p>
    <w:p w14:paraId="33809899" w14:textId="5C412470"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It took me several seconds to make sense of what I was seeing. Dread had filled my head with nightmarish images—Parker being tortured, Parker being eaten alive, Parker being vivisected—but </w:t>
      </w:r>
      <w:del w:id="72" w:author="Perniciaro, Leon" w:date="2024-07-24T13:54:00Z">
        <w:r w:rsidDel="009C0643">
          <w:rPr>
            <w:rFonts w:ascii="Times New Roman" w:hAnsi="Times New Roman"/>
          </w:rPr>
          <w:delText xml:space="preserve">in comparison, </w:delText>
        </w:r>
      </w:del>
      <w:r>
        <w:rPr>
          <w:rFonts w:ascii="Times New Roman" w:hAnsi="Times New Roman"/>
        </w:rPr>
        <w:t xml:space="preserve">reality </w:t>
      </w:r>
      <w:del w:id="73" w:author="Perniciaro, Leon" w:date="2024-07-24T13:54:00Z">
        <w:r w:rsidDel="009C0643">
          <w:rPr>
            <w:rFonts w:ascii="Times New Roman" w:hAnsi="Times New Roman"/>
          </w:rPr>
          <w:delText xml:space="preserve">seemed </w:delText>
        </w:r>
      </w:del>
      <w:ins w:id="74" w:author="Perniciaro, Leon" w:date="2024-07-24T13:54:00Z">
        <w:r w:rsidR="009C0643">
          <w:rPr>
            <w:rFonts w:ascii="Times New Roman" w:hAnsi="Times New Roman"/>
          </w:rPr>
          <w:t xml:space="preserve">was </w:t>
        </w:r>
      </w:ins>
      <w:r>
        <w:rPr>
          <w:rFonts w:ascii="Times New Roman" w:hAnsi="Times New Roman"/>
        </w:rPr>
        <w:t xml:space="preserve">both more benign and ghastlier than anything </w:t>
      </w:r>
      <w:commentRangeStart w:id="75"/>
      <w:r>
        <w:rPr>
          <w:rFonts w:ascii="Times New Roman" w:hAnsi="Times New Roman"/>
        </w:rPr>
        <w:t>my mind could</w:t>
      </w:r>
      <w:r>
        <w:rPr>
          <w:rFonts w:ascii="Times New Roman" w:eastAsia="Times New Roman" w:hAnsi="Times New Roman"/>
        </w:rPr>
        <w:t>’ve come up with</w:t>
      </w:r>
      <w:commentRangeEnd w:id="75"/>
      <w:r w:rsidR="009C0643">
        <w:rPr>
          <w:rStyle w:val="CommentReference"/>
        </w:rPr>
        <w:commentReference w:id="75"/>
      </w:r>
      <w:r>
        <w:rPr>
          <w:rFonts w:ascii="Times New Roman" w:eastAsia="Times New Roman" w:hAnsi="Times New Roman"/>
        </w:rPr>
        <w:t>.</w:t>
      </w:r>
    </w:p>
    <w:p w14:paraId="676AECB0"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He stood naked against the wall of the cavity—yes, </w:t>
      </w:r>
      <w:r>
        <w:rPr>
          <w:rFonts w:ascii="Times New Roman" w:hAnsi="Times New Roman"/>
          <w:i/>
        </w:rPr>
        <w:t>cavity</w:t>
      </w:r>
      <w:r>
        <w:rPr>
          <w:rFonts w:ascii="Times New Roman" w:hAnsi="Times New Roman"/>
        </w:rPr>
        <w:t xml:space="preserve">, not room: the walls were puckered, pulsating flesh dripping with ooze, and the lower half of his body moved against it obscenely, hairy buttocks rocking a slow rhythm </w:t>
      </w:r>
      <w:commentRangeStart w:id="76"/>
      <w:r>
        <w:rPr>
          <w:rFonts w:ascii="Times New Roman" w:hAnsi="Times New Roman"/>
        </w:rPr>
        <w:t>as he—as he—</w:t>
      </w:r>
    </w:p>
    <w:p w14:paraId="0C071B3F" w14:textId="77777777" w:rsidR="004E544D" w:rsidRDefault="00000000">
      <w:pPr>
        <w:widowControl w:val="0"/>
        <w:autoSpaceDE w:val="0"/>
        <w:autoSpaceDN w:val="0"/>
        <w:adjustRightInd w:val="0"/>
        <w:spacing w:line="480" w:lineRule="auto"/>
        <w:ind w:firstLine="720"/>
        <w:rPr>
          <w:rFonts w:ascii="Sitka Text" w:hAnsi="Sitka Text" w:cs="Sitka Text"/>
        </w:rPr>
      </w:pPr>
      <w:proofErr w:type="gramStart"/>
      <w:r>
        <w:rPr>
          <w:rFonts w:ascii="Times New Roman" w:hAnsi="Times New Roman"/>
          <w:i/>
        </w:rPr>
        <w:t>oh</w:t>
      </w:r>
      <w:proofErr w:type="gramEnd"/>
      <w:r>
        <w:rPr>
          <w:rFonts w:ascii="Times New Roman" w:hAnsi="Times New Roman"/>
          <w:i/>
        </w:rPr>
        <w:t xml:space="preserve"> my fucking god oh god oh fuck oh fuck </w:t>
      </w:r>
      <w:proofErr w:type="spellStart"/>
      <w:r>
        <w:rPr>
          <w:rFonts w:ascii="Times New Roman" w:hAnsi="Times New Roman"/>
          <w:i/>
        </w:rPr>
        <w:t>fuck</w:t>
      </w:r>
      <w:proofErr w:type="spellEnd"/>
      <w:r>
        <w:rPr>
          <w:rFonts w:ascii="Times New Roman" w:hAnsi="Times New Roman"/>
          <w:i/>
        </w:rPr>
        <w:t xml:space="preserve"> </w:t>
      </w:r>
      <w:proofErr w:type="spellStart"/>
      <w:r>
        <w:rPr>
          <w:rFonts w:ascii="Times New Roman" w:hAnsi="Times New Roman"/>
          <w:i/>
        </w:rPr>
        <w:t>fuck</w:t>
      </w:r>
      <w:proofErr w:type="spellEnd"/>
      <w:r>
        <w:rPr>
          <w:rFonts w:ascii="Times New Roman" w:hAnsi="Times New Roman"/>
          <w:i/>
        </w:rPr>
        <w:t xml:space="preserve"> </w:t>
      </w:r>
      <w:proofErr w:type="spellStart"/>
      <w:r>
        <w:rPr>
          <w:rFonts w:ascii="Times New Roman" w:hAnsi="Times New Roman"/>
          <w:i/>
        </w:rPr>
        <w:t>fuck</w:t>
      </w:r>
      <w:proofErr w:type="spellEnd"/>
      <w:r>
        <w:rPr>
          <w:rFonts w:ascii="Times New Roman" w:hAnsi="Times New Roman"/>
          <w:i/>
        </w:rPr>
        <w:t xml:space="preserve"> </w:t>
      </w:r>
      <w:proofErr w:type="spellStart"/>
      <w:r>
        <w:rPr>
          <w:rFonts w:ascii="Times New Roman" w:hAnsi="Times New Roman"/>
          <w:i/>
        </w:rPr>
        <w:t>fuck</w:t>
      </w:r>
      <w:proofErr w:type="spellEnd"/>
    </w:p>
    <w:p w14:paraId="07ACE44E"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—as he </w:t>
      </w:r>
      <w:r>
        <w:rPr>
          <w:rFonts w:ascii="Times New Roman" w:hAnsi="Times New Roman"/>
          <w:i/>
        </w:rPr>
        <w:t xml:space="preserve">fucked </w:t>
      </w:r>
      <w:r>
        <w:rPr>
          <w:rFonts w:ascii="Times New Roman" w:hAnsi="Times New Roman"/>
        </w:rPr>
        <w:t>the wall.</w:t>
      </w:r>
      <w:commentRangeEnd w:id="76"/>
      <w:r w:rsidR="009C0643">
        <w:rPr>
          <w:rStyle w:val="CommentReference"/>
        </w:rPr>
        <w:commentReference w:id="76"/>
      </w:r>
    </w:p>
    <w:p w14:paraId="0EBF4274"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 xml:space="preserve">“Parker,” I choked out. My stomach clenched in revulsion, yet arousal stirred in the pit of my belly. </w:t>
      </w:r>
      <w:commentRangeStart w:id="77"/>
      <w:r>
        <w:rPr>
          <w:rFonts w:ascii="Times New Roman" w:eastAsia="Times New Roman" w:hAnsi="Times New Roman"/>
        </w:rPr>
        <w:t xml:space="preserve">For a split second I pictured myself stripping off my suit and claiming </w:t>
      </w:r>
      <w:r>
        <w:rPr>
          <w:rFonts w:ascii="Times New Roman" w:eastAsia="Times New Roman" w:hAnsi="Times New Roman"/>
        </w:rPr>
        <w:lastRenderedPageBreak/>
        <w:t>part of the cavity for myself, but I shut my eyes hard and thought about Khay waiting for me on the ship.</w:t>
      </w:r>
      <w:commentRangeEnd w:id="77"/>
      <w:r w:rsidR="009C0643">
        <w:rPr>
          <w:rStyle w:val="CommentReference"/>
        </w:rPr>
        <w:commentReference w:id="77"/>
      </w:r>
      <w:r>
        <w:rPr>
          <w:rFonts w:ascii="Times New Roman" w:eastAsia="Times New Roman" w:hAnsi="Times New Roman"/>
        </w:rPr>
        <w:t xml:space="preserve"> “Come on, Parker. We’re getting the hell out of here.”</w:t>
      </w:r>
    </w:p>
    <w:p w14:paraId="5A6525DE"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He didn</w:t>
      </w:r>
      <w:r>
        <w:rPr>
          <w:rFonts w:ascii="Times New Roman" w:eastAsia="Times New Roman" w:hAnsi="Times New Roman"/>
        </w:rPr>
        <w:t>’t respond. Instead, he let out a low moan as he came. The wall clenched around his lower body, as if it were sucking—</w:t>
      </w:r>
      <w:r>
        <w:rPr>
          <w:rFonts w:ascii="Times New Roman" w:hAnsi="Times New Roman"/>
          <w:i/>
        </w:rPr>
        <w:t>milking</w:t>
      </w:r>
      <w:r>
        <w:rPr>
          <w:rFonts w:ascii="Times New Roman" w:hAnsi="Times New Roman"/>
        </w:rPr>
        <w:t>—him dry. Then his eyes widened in something like horror; his hips resumed their thrusting motion, and I wondered if he was in control at all.</w:t>
      </w:r>
    </w:p>
    <w:p w14:paraId="756AABA8" w14:textId="77777777" w:rsidR="004E544D" w:rsidRDefault="00000000">
      <w:pPr>
        <w:widowControl w:val="0"/>
        <w:autoSpaceDE w:val="0"/>
        <w:autoSpaceDN w:val="0"/>
        <w:adjustRightInd w:val="0"/>
        <w:spacing w:line="480" w:lineRule="auto"/>
        <w:ind w:firstLine="720"/>
        <w:rPr>
          <w:rFonts w:ascii="Sitka Text" w:hAnsi="Sitka Text" w:cs="Sitka Text"/>
        </w:rPr>
      </w:pPr>
      <w:commentRangeStart w:id="78"/>
      <w:r>
        <w:rPr>
          <w:rFonts w:ascii="Times New Roman" w:eastAsia="Times New Roman" w:hAnsi="Times New Roman"/>
        </w:rPr>
        <w:t>“I … I can’t,” Parker said. “Byrne, help me.”</w:t>
      </w:r>
      <w:commentRangeEnd w:id="78"/>
      <w:r w:rsidR="009C0643">
        <w:rPr>
          <w:rStyle w:val="CommentReference"/>
        </w:rPr>
        <w:commentReference w:id="78"/>
      </w:r>
    </w:p>
    <w:p w14:paraId="18484F75"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Arousal and disgust still warred in </w:t>
      </w:r>
      <w:commentRangeStart w:id="79"/>
      <w:r>
        <w:rPr>
          <w:rFonts w:ascii="Times New Roman" w:hAnsi="Times New Roman"/>
        </w:rPr>
        <w:t>the pit of my belly</w:t>
      </w:r>
      <w:commentRangeEnd w:id="79"/>
      <w:r w:rsidR="009C0643">
        <w:rPr>
          <w:rStyle w:val="CommentReference"/>
        </w:rPr>
        <w:commentReference w:id="79"/>
      </w:r>
      <w:r>
        <w:rPr>
          <w:rFonts w:ascii="Times New Roman" w:hAnsi="Times New Roman"/>
        </w:rPr>
        <w:t>; my skin crawled at the idea of touching him even from inside the hermetic bubble of my spacesuit, but I had to try. I grabbed his shoulders and pulled, trying not to imagine the moist warmth of his skin under my gloved fingers. He didn</w:t>
      </w:r>
      <w:r>
        <w:rPr>
          <w:rFonts w:ascii="Times New Roman" w:eastAsia="Times New Roman" w:hAnsi="Times New Roman"/>
        </w:rPr>
        <w:t>’t budge. I pulled again, putting my weight into it this time.</w:t>
      </w:r>
    </w:p>
    <w:p w14:paraId="291D060F"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A squelching noise, and Parker started to scream. I let go and fell on my ass. He hung above me, his spine arched back, his head lolling upside down. </w:t>
      </w:r>
      <w:commentRangeStart w:id="80"/>
      <w:r>
        <w:rPr>
          <w:rFonts w:ascii="Times New Roman" w:hAnsi="Times New Roman"/>
        </w:rPr>
        <w:t>Strings of melted flesh hung from his skull, exposing the muscles and bones beneath, the lidless eyeballs.</w:t>
      </w:r>
      <w:commentRangeEnd w:id="80"/>
      <w:r w:rsidR="009C0643">
        <w:rPr>
          <w:rStyle w:val="CommentReference"/>
        </w:rPr>
        <w:commentReference w:id="80"/>
      </w:r>
      <w:r>
        <w:rPr>
          <w:rFonts w:ascii="Times New Roman" w:hAnsi="Times New Roman"/>
        </w:rPr>
        <w:t xml:space="preserve"> I understood then: the ship—entity? </w:t>
      </w:r>
      <w:proofErr w:type="gramStart"/>
      <w:r>
        <w:rPr>
          <w:rFonts w:ascii="Times New Roman" w:hAnsi="Times New Roman"/>
          <w:i/>
        </w:rPr>
        <w:t>Creature?</w:t>
      </w:r>
      <w:r>
        <w:rPr>
          <w:rFonts w:ascii="Times New Roman" w:hAnsi="Times New Roman"/>
        </w:rPr>
        <w:t>—</w:t>
      </w:r>
      <w:proofErr w:type="gramEnd"/>
      <w:r>
        <w:rPr>
          <w:rFonts w:ascii="Times New Roman" w:hAnsi="Times New Roman"/>
        </w:rPr>
        <w:t>had started fusing him to itself. Now Parker existed only as its extension.</w:t>
      </w:r>
    </w:p>
    <w:p w14:paraId="597E3D06"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“Byrne ... Byrne, please ...” he kept saying, while I crawled away from him, helpless.</w:t>
      </w:r>
    </w:p>
    <w:p w14:paraId="5AF7E545"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 xml:space="preserve">“I’m sorry, Parker,” I managed between sobs. There was nothing I could do for him. His limbs </w:t>
      </w:r>
      <w:commentRangeStart w:id="81"/>
      <w:r>
        <w:rPr>
          <w:rFonts w:ascii="Times New Roman" w:eastAsia="Times New Roman" w:hAnsi="Times New Roman"/>
        </w:rPr>
        <w:t>were partially melted already</w:t>
      </w:r>
      <w:commentRangeEnd w:id="81"/>
      <w:r w:rsidR="009C0643">
        <w:rPr>
          <w:rStyle w:val="CommentReference"/>
        </w:rPr>
        <w:commentReference w:id="81"/>
      </w:r>
      <w:r>
        <w:rPr>
          <w:rFonts w:ascii="Times New Roman" w:eastAsia="Times New Roman" w:hAnsi="Times New Roman"/>
        </w:rPr>
        <w:t>, throbbing, purplish veins joining his muscles to the wall of the cavity. “I’m sorry.”</w:t>
      </w:r>
    </w:p>
    <w:p w14:paraId="73237CF4" w14:textId="767A43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I grabbed the flashlight, and as the beam caromed around the walls of the cave, I </w:t>
      </w:r>
      <w:r>
        <w:rPr>
          <w:rFonts w:ascii="Times New Roman" w:hAnsi="Times New Roman"/>
        </w:rPr>
        <w:lastRenderedPageBreak/>
        <w:t xml:space="preserve">saw. Dozens, </w:t>
      </w:r>
      <w:r>
        <w:rPr>
          <w:rFonts w:ascii="Times New Roman" w:hAnsi="Times New Roman"/>
          <w:i/>
        </w:rPr>
        <w:t xml:space="preserve">hundreds </w:t>
      </w:r>
      <w:r>
        <w:rPr>
          <w:rFonts w:ascii="Times New Roman" w:hAnsi="Times New Roman"/>
        </w:rPr>
        <w:t>of creatures attached to the walls just like Parker was, some bipedal, some quadrupedal, others so alien I couldn</w:t>
      </w:r>
      <w:r>
        <w:rPr>
          <w:rFonts w:ascii="Times New Roman" w:eastAsia="Times New Roman" w:hAnsi="Times New Roman"/>
        </w:rPr>
        <w:t>’t even make sense of the configuration of their bodies. But all were pumping, pulsating with the walls.</w:t>
      </w:r>
      <w:del w:id="82" w:author="Perniciaro, Leon" w:date="2024-07-24T13:59:00Z">
        <w:r w:rsidDel="009C0643">
          <w:rPr>
            <w:rFonts w:ascii="Times New Roman" w:eastAsia="Times New Roman" w:hAnsi="Times New Roman"/>
          </w:rPr>
          <w:delText xml:space="preserve"> All males, I surmised</w:delText>
        </w:r>
      </w:del>
      <w:r>
        <w:rPr>
          <w:rFonts w:ascii="Times New Roman" w:eastAsia="Times New Roman" w:hAnsi="Times New Roman"/>
        </w:rPr>
        <w:t>, gathered across galaxies to be milked like cattle. A large tube collected their ooze, and I followed its contractions with the beam of the flashlight</w:t>
      </w:r>
      <w:del w:id="83" w:author="Perniciaro, Leon" w:date="2024-07-24T13:59:00Z">
        <w:r w:rsidDel="009C0643">
          <w:rPr>
            <w:rFonts w:ascii="Times New Roman" w:eastAsia="Times New Roman" w:hAnsi="Times New Roman"/>
          </w:rPr>
          <w:delText>,</w:delText>
        </w:r>
      </w:del>
      <w:r>
        <w:rPr>
          <w:rFonts w:ascii="Times New Roman" w:eastAsia="Times New Roman" w:hAnsi="Times New Roman"/>
        </w:rPr>
        <w:t xml:space="preserve"> until I saw pearlescent dollops of sperm covering what could only be </w:t>
      </w:r>
      <w:commentRangeStart w:id="84"/>
      <w:r>
        <w:rPr>
          <w:rFonts w:ascii="Times New Roman" w:eastAsia="Times New Roman" w:hAnsi="Times New Roman"/>
        </w:rPr>
        <w:t>a clutch of eggs</w:t>
      </w:r>
      <w:commentRangeEnd w:id="84"/>
      <w:r w:rsidR="009C0643">
        <w:rPr>
          <w:rStyle w:val="CommentReference"/>
        </w:rPr>
        <w:commentReference w:id="84"/>
      </w:r>
      <w:r>
        <w:rPr>
          <w:rFonts w:ascii="Times New Roman" w:eastAsia="Times New Roman" w:hAnsi="Times New Roman"/>
        </w:rPr>
        <w:t>, luminous in the dark.</w:t>
      </w:r>
    </w:p>
    <w:p w14:paraId="337D8444"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eastAsia="Times New Roman" w:hAnsi="Times New Roman"/>
        </w:rPr>
        <w:t>“</w:t>
      </w:r>
      <w:proofErr w:type="spellStart"/>
      <w:r>
        <w:rPr>
          <w:rFonts w:ascii="Times New Roman" w:eastAsia="Times New Roman" w:hAnsi="Times New Roman"/>
        </w:rPr>
        <w:t>Marama</w:t>
      </w:r>
      <w:proofErr w:type="spellEnd"/>
      <w:r>
        <w:rPr>
          <w:rFonts w:ascii="Times New Roman" w:eastAsia="Times New Roman" w:hAnsi="Times New Roman"/>
        </w:rPr>
        <w:t>,” Khay said in my ear, “</w:t>
      </w:r>
      <w:commentRangeStart w:id="85"/>
      <w:r>
        <w:rPr>
          <w:rFonts w:ascii="Times New Roman" w:eastAsia="Times New Roman" w:hAnsi="Times New Roman"/>
        </w:rPr>
        <w:t>what’s all this</w:t>
      </w:r>
      <w:commentRangeEnd w:id="85"/>
      <w:r w:rsidR="009C0643">
        <w:rPr>
          <w:rStyle w:val="CommentReference"/>
        </w:rPr>
        <w:commentReference w:id="85"/>
      </w:r>
      <w:r>
        <w:rPr>
          <w:rFonts w:ascii="Times New Roman" w:eastAsia="Times New Roman" w:hAnsi="Times New Roman"/>
        </w:rPr>
        <w:t>? What’s going on?"</w:t>
      </w:r>
    </w:p>
    <w:p w14:paraId="714806A2"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I swallowed. </w:t>
      </w:r>
      <w:r>
        <w:rPr>
          <w:rFonts w:ascii="Times New Roman" w:eastAsia="Times New Roman" w:hAnsi="Times New Roman"/>
        </w:rPr>
        <w:t>“Khay ... Chenda. This isn’t a ship.”</w:t>
      </w:r>
    </w:p>
    <w:p w14:paraId="73335E33" w14:textId="77777777" w:rsidR="004E544D" w:rsidRDefault="00000000">
      <w:pPr>
        <w:widowControl w:val="0"/>
        <w:autoSpaceDE w:val="0"/>
        <w:autoSpaceDN w:val="0"/>
        <w:adjustRightInd w:val="0"/>
        <w:spacing w:line="480" w:lineRule="auto"/>
        <w:jc w:val="center"/>
        <w:rPr>
          <w:rFonts w:ascii="Sitka Text" w:hAnsi="Sitka Text" w:cs="Sitka Text"/>
        </w:rPr>
      </w:pPr>
      <w:r>
        <w:rPr>
          <w:rFonts w:ascii="Times New Roman" w:hAnsi="Times New Roman"/>
        </w:rPr>
        <w:t>*</w:t>
      </w:r>
    </w:p>
    <w:p w14:paraId="14B1B35B" w14:textId="0967E25D" w:rsidR="004E544D" w:rsidRDefault="00000000">
      <w:pPr>
        <w:widowControl w:val="0"/>
        <w:autoSpaceDE w:val="0"/>
        <w:autoSpaceDN w:val="0"/>
        <w:adjustRightInd w:val="0"/>
        <w:spacing w:line="480" w:lineRule="auto"/>
        <w:rPr>
          <w:rFonts w:ascii="Sitka Text" w:hAnsi="Sitka Text" w:cs="Sitka Text"/>
        </w:rPr>
      </w:pPr>
      <w:r>
        <w:rPr>
          <w:rFonts w:ascii="Times New Roman" w:hAnsi="Times New Roman"/>
        </w:rPr>
        <w:t>Blinded by tears, I stumbled all the way back to the shuttle and shoved myself inside. As I strapped myself in, I noticed for the first time that my suit was stained with the pink foamy remains of Parker</w:t>
      </w:r>
      <w:r>
        <w:rPr>
          <w:rFonts w:ascii="Times New Roman" w:eastAsia="Times New Roman" w:hAnsi="Times New Roman"/>
        </w:rPr>
        <w:t xml:space="preserve">’s flesh. I was so hysterical by then </w:t>
      </w:r>
      <w:ins w:id="86" w:author="Perniciaro, Leon" w:date="2024-07-24T14:01:00Z">
        <w:r w:rsidR="009C0643">
          <w:rPr>
            <w:rFonts w:ascii="Times New Roman" w:eastAsia="Times New Roman" w:hAnsi="Times New Roman"/>
          </w:rPr>
          <w:t xml:space="preserve">that </w:t>
        </w:r>
      </w:ins>
      <w:r>
        <w:rPr>
          <w:rFonts w:ascii="Times New Roman" w:eastAsia="Times New Roman" w:hAnsi="Times New Roman"/>
        </w:rPr>
        <w:t xml:space="preserve">Khay had to talk me through the controls. When at last the shuttle lifted, </w:t>
      </w:r>
      <w:commentRangeStart w:id="87"/>
      <w:r>
        <w:rPr>
          <w:rFonts w:ascii="Times New Roman" w:eastAsia="Times New Roman" w:hAnsi="Times New Roman"/>
        </w:rPr>
        <w:t>the relief was such that my teeth started to chatter violently</w:t>
      </w:r>
      <w:commentRangeEnd w:id="87"/>
      <w:r w:rsidR="009C0643">
        <w:rPr>
          <w:rStyle w:val="CommentReference"/>
        </w:rPr>
        <w:commentReference w:id="87"/>
      </w:r>
      <w:r>
        <w:rPr>
          <w:rFonts w:ascii="Times New Roman" w:eastAsia="Times New Roman" w:hAnsi="Times New Roman"/>
        </w:rPr>
        <w:t>.</w:t>
      </w:r>
    </w:p>
    <w:p w14:paraId="003A6209"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 xml:space="preserve">The mouth (not a gate </w:t>
      </w:r>
      <w:r>
        <w:rPr>
          <w:rFonts w:ascii="Times New Roman" w:hAnsi="Times New Roman"/>
          <w:i/>
        </w:rPr>
        <w:t>not a gate NOT A GATE</w:t>
      </w:r>
      <w:r>
        <w:rPr>
          <w:rFonts w:ascii="Times New Roman" w:hAnsi="Times New Roman"/>
        </w:rPr>
        <w:t xml:space="preserve">) spat me out, and I hurtled towards the </w:t>
      </w:r>
      <w:r>
        <w:rPr>
          <w:rFonts w:ascii="Times New Roman" w:hAnsi="Times New Roman"/>
          <w:i/>
        </w:rPr>
        <w:t>Charybdis</w:t>
      </w:r>
      <w:r>
        <w:rPr>
          <w:rFonts w:ascii="Times New Roman" w:hAnsi="Times New Roman"/>
        </w:rPr>
        <w:t>. Had the thing got what it needed from Parker, or were my estrogen-</w:t>
      </w:r>
      <w:proofErr w:type="spellStart"/>
      <w:r>
        <w:rPr>
          <w:rFonts w:ascii="Times New Roman" w:hAnsi="Times New Roman"/>
        </w:rPr>
        <w:t>shrivelled</w:t>
      </w:r>
      <w:proofErr w:type="spellEnd"/>
      <w:r>
        <w:rPr>
          <w:rFonts w:ascii="Times New Roman" w:hAnsi="Times New Roman"/>
        </w:rPr>
        <w:t xml:space="preserve"> balls the only thing that spared me his fate? I was probably better off not knowing.</w:t>
      </w:r>
    </w:p>
    <w:p w14:paraId="5ACF9AAE" w14:textId="77777777" w:rsidR="004E544D" w:rsidRDefault="00000000">
      <w:pPr>
        <w:widowControl w:val="0"/>
        <w:autoSpaceDE w:val="0"/>
        <w:autoSpaceDN w:val="0"/>
        <w:adjustRightInd w:val="0"/>
        <w:spacing w:line="480" w:lineRule="auto"/>
        <w:ind w:firstLine="720"/>
        <w:rPr>
          <w:rFonts w:ascii="Sitka Text" w:hAnsi="Sitka Text" w:cs="Sitka Text"/>
        </w:rPr>
      </w:pPr>
      <w:r>
        <w:rPr>
          <w:rFonts w:ascii="Times New Roman" w:hAnsi="Times New Roman"/>
        </w:rPr>
        <w:t>I didn</w:t>
      </w:r>
      <w:r>
        <w:rPr>
          <w:rFonts w:ascii="Times New Roman" w:eastAsia="Times New Roman" w:hAnsi="Times New Roman"/>
        </w:rPr>
        <w:t xml:space="preserve">’t look back. I accelerated away from the lights rippling in the dark of space, a girl running out of a glowworm cave, </w:t>
      </w:r>
      <w:commentRangeStart w:id="88"/>
      <w:r>
        <w:rPr>
          <w:rFonts w:ascii="Times New Roman" w:eastAsia="Times New Roman" w:hAnsi="Times New Roman"/>
        </w:rPr>
        <w:t>towards another girl floating down a river in a plastic tub</w:t>
      </w:r>
      <w:commentRangeEnd w:id="88"/>
      <w:r w:rsidR="009C0643">
        <w:rPr>
          <w:rStyle w:val="CommentReference"/>
        </w:rPr>
        <w:commentReference w:id="88"/>
      </w:r>
      <w:r>
        <w:rPr>
          <w:rFonts w:ascii="Times New Roman" w:eastAsia="Times New Roman" w:hAnsi="Times New Roman"/>
        </w:rPr>
        <w:t>.</w:t>
      </w:r>
    </w:p>
    <w:p w14:paraId="696DF3E1" w14:textId="77777777" w:rsidR="004E544D" w:rsidRDefault="00000000">
      <w:pPr>
        <w:widowControl w:val="0"/>
        <w:autoSpaceDE w:val="0"/>
        <w:autoSpaceDN w:val="0"/>
        <w:adjustRightInd w:val="0"/>
        <w:spacing w:line="480" w:lineRule="auto"/>
        <w:jc w:val="center"/>
        <w:rPr>
          <w:rFonts w:ascii="Sitka Text" w:hAnsi="Sitka Text" w:cs="Sitka Text"/>
        </w:rPr>
      </w:pPr>
      <w:r>
        <w:rPr>
          <w:rFonts w:ascii="Times New Roman" w:hAnsi="Times New Roman"/>
        </w:rPr>
        <w:t>END</w:t>
      </w:r>
    </w:p>
    <w:sectPr w:rsidR="004E544D">
      <w:headerReference w:type="default" r:id="rId10"/>
      <w:footerReference w:type="default" r:id="rId11"/>
      <w:endnotePr>
        <w:numFmt w:val="decimal"/>
      </w:endnotePr>
      <w:pgSz w:w="12240" w:h="15840"/>
      <w:pgMar w:top="1440" w:right="1800" w:bottom="1440" w:left="1800" w:header="708" w:footer="708"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erniciaro, Leon" w:date="2024-07-23T14:24:00Z" w:initials="LP">
    <w:p w14:paraId="7BFEAA05" w14:textId="77777777" w:rsidR="00E43B67" w:rsidRDefault="00E43B67" w:rsidP="00E43B67">
      <w:pPr>
        <w:pStyle w:val="CommentText"/>
      </w:pPr>
      <w:r>
        <w:rPr>
          <w:rStyle w:val="CommentReference"/>
        </w:rPr>
        <w:annotationRef/>
      </w:r>
      <w:r>
        <w:t>Comments! These are all just my subjective opinion, of course, but I hope that they help</w:t>
      </w:r>
    </w:p>
  </w:comment>
  <w:comment w:id="1" w:author="Perniciaro, Leon" w:date="2024-07-23T14:22:00Z" w:initials="LP">
    <w:p w14:paraId="1B02C8C5" w14:textId="78BA7158" w:rsidR="00E43B67" w:rsidRDefault="00E43B67" w:rsidP="00E43B67">
      <w:pPr>
        <w:pStyle w:val="CommentText"/>
      </w:pPr>
      <w:r>
        <w:rPr>
          <w:rStyle w:val="CommentReference"/>
        </w:rPr>
        <w:annotationRef/>
      </w:r>
      <w:r>
        <w:t xml:space="preserve">My opinion is that this sentence, while descriptive, is kind of saying the same thing twice (a starless blot/an inky blotch), so I’d suggest condensing it to one description of the anomaly </w:t>
      </w:r>
    </w:p>
  </w:comment>
  <w:comment w:id="2" w:author="Perniciaro, Leon" w:date="2024-07-23T14:23:00Z" w:initials="LP">
    <w:p w14:paraId="42ABDE50" w14:textId="77777777" w:rsidR="00E43B67" w:rsidRDefault="00E43B67" w:rsidP="00E43B67">
      <w:pPr>
        <w:pStyle w:val="CommentText"/>
      </w:pPr>
      <w:r>
        <w:rPr>
          <w:rStyle w:val="CommentReference"/>
        </w:rPr>
        <w:annotationRef/>
      </w:r>
      <w:r>
        <w:t>Another piece of advice I often give is to cut down on any uncertainty in the opening. The goal is to hook the reader in, and this bit of uncertainty can hurt that (although I do think that this is a well-done bit of uncertainty, and could definitely see this language used in the middle of a story)</w:t>
      </w:r>
    </w:p>
  </w:comment>
  <w:comment w:id="3" w:author="Perniciaro, Leon" w:date="2024-07-23T14:24:00Z" w:initials="LP">
    <w:p w14:paraId="31E88549" w14:textId="77777777" w:rsidR="00E43B67" w:rsidRDefault="00E43B67" w:rsidP="00E43B67">
      <w:pPr>
        <w:pStyle w:val="CommentText"/>
      </w:pPr>
      <w:r>
        <w:rPr>
          <w:rStyle w:val="CommentReference"/>
        </w:rPr>
        <w:annotationRef/>
      </w:r>
      <w:r>
        <w:t>The sentence before says it’s an “alien vessel,” so this question feels a little out of place to me</w:t>
      </w:r>
    </w:p>
  </w:comment>
  <w:comment w:id="4" w:author="Perniciaro, Leon" w:date="2024-07-23T14:25:00Z" w:initials="LP">
    <w:p w14:paraId="01E0C8C9" w14:textId="77777777" w:rsidR="00E43B67" w:rsidRDefault="00E43B67" w:rsidP="00E43B67">
      <w:pPr>
        <w:pStyle w:val="CommentText"/>
      </w:pPr>
      <w:r>
        <w:rPr>
          <w:rStyle w:val="CommentReference"/>
        </w:rPr>
        <w:annotationRef/>
      </w:r>
      <w:r>
        <w:t>“crew” is usually uncountable in this context, so “three crew” might cause some readers to stumble</w:t>
      </w:r>
    </w:p>
  </w:comment>
  <w:comment w:id="11" w:author="Perniciaro, Leon" w:date="2024-07-23T14:29:00Z" w:initials="LP">
    <w:p w14:paraId="0AF666AE" w14:textId="77777777" w:rsidR="00E43B67" w:rsidRDefault="00E43B67" w:rsidP="00E43B67">
      <w:pPr>
        <w:pStyle w:val="CommentText"/>
      </w:pPr>
      <w:r>
        <w:rPr>
          <w:rStyle w:val="CommentReference"/>
        </w:rPr>
        <w:annotationRef/>
      </w:r>
      <w:r>
        <w:t>I don’t think that we need any explanation of “Space is big” here, and the paragraph stands well on its own without this bit</w:t>
      </w:r>
      <w:r>
        <w:br/>
      </w:r>
      <w:r>
        <w:br/>
        <w:t>That being said, I wonder: There have been loads of first contact stories, and it’s a very crowded market for these kinds of stories. What sets this first contact apart?</w:t>
      </w:r>
      <w:r>
        <w:br/>
      </w:r>
      <w:r>
        <w:br/>
        <w:t xml:space="preserve">I am thinking about </w:t>
      </w:r>
      <w:r>
        <w:rPr>
          <w:i/>
          <w:iCs/>
        </w:rPr>
        <w:t>To Sleep in a Sea of Stars</w:t>
      </w:r>
      <w:r>
        <w:t xml:space="preserve"> by Christopher Paolini here. That’s a first contact story that is in the same vein as this piece, and I think he gets around this kind of story being a little common by focusing on the main character first, rather than starting with the first contact. I think that that is something to consider</w:t>
      </w:r>
    </w:p>
  </w:comment>
  <w:comment w:id="13" w:author="Perniciaro, Leon" w:date="2024-07-23T14:30:00Z" w:initials="LP">
    <w:p w14:paraId="212247FE" w14:textId="77777777" w:rsidR="00E43B67" w:rsidRDefault="00E43B67" w:rsidP="00E43B67">
      <w:pPr>
        <w:pStyle w:val="CommentText"/>
      </w:pPr>
      <w:r>
        <w:rPr>
          <w:rStyle w:val="CommentReference"/>
        </w:rPr>
        <w:annotationRef/>
      </w:r>
      <w:r>
        <w:t>This feels a little like it is saying the same thing as “sobbed” in the previous paragraph, so I’d suggest cutting/condensing for flow</w:t>
      </w:r>
    </w:p>
  </w:comment>
  <w:comment w:id="14" w:author="Perniciaro, Leon" w:date="2024-07-23T14:31:00Z" w:initials="LP">
    <w:p w14:paraId="702D5EA2" w14:textId="77777777" w:rsidR="00E43B67" w:rsidRDefault="00E43B67" w:rsidP="00E43B67">
      <w:pPr>
        <w:pStyle w:val="CommentText"/>
      </w:pPr>
      <w:r>
        <w:rPr>
          <w:rStyle w:val="CommentReference"/>
        </w:rPr>
        <w:annotationRef/>
      </w:r>
      <w:r>
        <w:t>This feels a little on the nose to me. I feel like we’ve seen this idea before, and I wonder how the story might be tweaked to stand out a little more</w:t>
      </w:r>
    </w:p>
  </w:comment>
  <w:comment w:id="15" w:author="Perniciaro, Leon" w:date="2024-07-24T09:08:00Z" w:initials="LP">
    <w:p w14:paraId="6B283293" w14:textId="77777777" w:rsidR="00495FF1" w:rsidRDefault="00495FF1" w:rsidP="00495FF1">
      <w:pPr>
        <w:pStyle w:val="CommentText"/>
      </w:pPr>
      <w:r>
        <w:rPr>
          <w:rStyle w:val="CommentReference"/>
        </w:rPr>
        <w:annotationRef/>
      </w:r>
      <w:r>
        <w:t>This lands a little funny to me</w:t>
      </w:r>
    </w:p>
  </w:comment>
  <w:comment w:id="17" w:author="Perniciaro, Leon" w:date="2024-07-24T13:15:00Z" w:initials="LP">
    <w:p w14:paraId="1E1542BE" w14:textId="77777777" w:rsidR="00080579" w:rsidRDefault="00080579" w:rsidP="00080579">
      <w:pPr>
        <w:pStyle w:val="CommentText"/>
      </w:pPr>
      <w:r>
        <w:rPr>
          <w:rStyle w:val="CommentReference"/>
        </w:rPr>
        <w:annotationRef/>
      </w:r>
      <w:r>
        <w:t>This feels like a slightly strange verb here</w:t>
      </w:r>
    </w:p>
  </w:comment>
  <w:comment w:id="18" w:author="Perniciaro, Leon" w:date="2024-07-24T13:16:00Z" w:initials="LP">
    <w:p w14:paraId="514E5389" w14:textId="77777777" w:rsidR="00E86702" w:rsidRDefault="00E86702" w:rsidP="00E86702">
      <w:pPr>
        <w:pStyle w:val="CommentText"/>
      </w:pPr>
      <w:r>
        <w:rPr>
          <w:rStyle w:val="CommentReference"/>
        </w:rPr>
        <w:annotationRef/>
      </w:r>
      <w:r>
        <w:t>I think the writing in the story is great. Good descriptions, vivid details, not too much or too little</w:t>
      </w:r>
    </w:p>
  </w:comment>
  <w:comment w:id="20" w:author="Perniciaro, Leon" w:date="2024-07-24T13:17:00Z" w:initials="LP">
    <w:p w14:paraId="5E60CC4C" w14:textId="77777777" w:rsidR="00E86702" w:rsidRDefault="00E86702" w:rsidP="00E86702">
      <w:pPr>
        <w:pStyle w:val="CommentText"/>
      </w:pPr>
      <w:r>
        <w:rPr>
          <w:rStyle w:val="CommentReference"/>
        </w:rPr>
        <w:annotationRef/>
      </w:r>
      <w:r>
        <w:t>Why not “peddling his legs” I wonder?</w:t>
      </w:r>
    </w:p>
  </w:comment>
  <w:comment w:id="21" w:author="Perniciaro, Leon" w:date="2024-07-24T13:18:00Z" w:initials="LP">
    <w:p w14:paraId="0880D080" w14:textId="77777777" w:rsidR="00E86702" w:rsidRDefault="00E86702" w:rsidP="00E86702">
      <w:pPr>
        <w:pStyle w:val="CommentText"/>
      </w:pPr>
      <w:r>
        <w:rPr>
          <w:rStyle w:val="CommentReference"/>
        </w:rPr>
        <w:annotationRef/>
      </w:r>
      <w:r>
        <w:t>We don’t really need a line like this, in my opinion, because the fact that the conversation continues already makes this clear</w:t>
      </w:r>
    </w:p>
  </w:comment>
  <w:comment w:id="23" w:author="Perniciaro, Leon" w:date="2024-07-24T13:18:00Z" w:initials="LP">
    <w:p w14:paraId="1B065001" w14:textId="77777777" w:rsidR="00E86702" w:rsidRDefault="00E86702" w:rsidP="00E86702">
      <w:pPr>
        <w:pStyle w:val="CommentText"/>
      </w:pPr>
      <w:r>
        <w:rPr>
          <w:rStyle w:val="CommentReference"/>
        </w:rPr>
        <w:annotationRef/>
      </w:r>
      <w:r>
        <w:t>I suggest cutting just to avoid repeating “space”</w:t>
      </w:r>
    </w:p>
  </w:comment>
  <w:comment w:id="25" w:author="Perniciaro, Leon" w:date="2024-07-24T13:19:00Z" w:initials="LP">
    <w:p w14:paraId="0A112531" w14:textId="77777777" w:rsidR="00E86702" w:rsidRDefault="00E86702" w:rsidP="00E86702">
      <w:pPr>
        <w:pStyle w:val="CommentText"/>
      </w:pPr>
      <w:r>
        <w:rPr>
          <w:rStyle w:val="CommentReference"/>
        </w:rPr>
        <w:annotationRef/>
      </w:r>
      <w:r>
        <w:t>Cut to avoid repeating “now”</w:t>
      </w:r>
    </w:p>
  </w:comment>
  <w:comment w:id="26" w:author="Perniciaro, Leon" w:date="2024-07-24T13:19:00Z" w:initials="LP">
    <w:p w14:paraId="0376DF04" w14:textId="77777777" w:rsidR="00E86702" w:rsidRDefault="00E86702" w:rsidP="00E86702">
      <w:pPr>
        <w:pStyle w:val="CommentText"/>
      </w:pPr>
      <w:r>
        <w:rPr>
          <w:rStyle w:val="CommentReference"/>
        </w:rPr>
        <w:annotationRef/>
      </w:r>
      <w:r>
        <w:t>Could replace with “Up to then, I’d avoided…”</w:t>
      </w:r>
    </w:p>
  </w:comment>
  <w:comment w:id="28" w:author="Perniciaro, Leon" w:date="2024-07-24T13:21:00Z" w:initials="LP">
    <w:p w14:paraId="38D513A4" w14:textId="77777777" w:rsidR="00E86702" w:rsidRDefault="00E86702" w:rsidP="00E86702">
      <w:pPr>
        <w:pStyle w:val="CommentText"/>
      </w:pPr>
      <w:r>
        <w:rPr>
          <w:rStyle w:val="CommentReference"/>
        </w:rPr>
        <w:annotationRef/>
      </w:r>
      <w:r>
        <w:t>I’m just thinking out load (so to speak), but wonder what the arc of the story is? The first few pages of this are well written, but they don’t really feel like the start of the story to me. They spot an alien ship, and then they discuss it for four pages, and I’m not sure that that has the weight it really needs to carry the story. I might suggest starting with the uncanniness of lights, something eerie and inviting? I’m not sure, but I will say that this comment ties into my “making the first contact tropes stand out” comments above</w:t>
      </w:r>
    </w:p>
  </w:comment>
  <w:comment w:id="29" w:author="Perniciaro, Leon" w:date="2024-07-24T13:27:00Z" w:initials="LP">
    <w:p w14:paraId="3C5774AD" w14:textId="77777777" w:rsidR="009C0643" w:rsidRDefault="009C0643" w:rsidP="009C0643">
      <w:pPr>
        <w:pStyle w:val="CommentText"/>
      </w:pPr>
      <w:r>
        <w:rPr>
          <w:rStyle w:val="CommentReference"/>
        </w:rPr>
        <w:annotationRef/>
      </w:r>
      <w:r>
        <w:t>I think that this detail is both interesting and important to the story, and I know it is important to the bar scene below, so it feels like it comes a little too late. We might get some sense of the main character being trans earlier on?</w:t>
      </w:r>
    </w:p>
  </w:comment>
  <w:comment w:id="31" w:author="Perniciaro, Leon" w:date="2024-07-24T13:23:00Z" w:initials="LP">
    <w:p w14:paraId="64BD5429" w14:textId="423FAB30" w:rsidR="00E86702" w:rsidRDefault="00E86702" w:rsidP="00E86702">
      <w:pPr>
        <w:pStyle w:val="CommentText"/>
      </w:pPr>
      <w:r>
        <w:rPr>
          <w:rStyle w:val="CommentReference"/>
        </w:rPr>
        <w:annotationRef/>
      </w:r>
      <w:r>
        <w:t>We could probably stand to pump up the emotions of this sentence, and through the story generally</w:t>
      </w:r>
    </w:p>
  </w:comment>
  <w:comment w:id="34" w:author="Perniciaro, Leon" w:date="2024-07-24T13:26:00Z" w:initials="LP">
    <w:p w14:paraId="7B180715" w14:textId="77777777" w:rsidR="009C0643" w:rsidRDefault="009C0643" w:rsidP="009C0643">
      <w:pPr>
        <w:pStyle w:val="CommentText"/>
      </w:pPr>
      <w:r>
        <w:rPr>
          <w:rStyle w:val="CommentReference"/>
        </w:rPr>
        <w:annotationRef/>
      </w:r>
      <w:r>
        <w:t>I think that the anecdote that follows doesn’t quite work as a dream. I might suggest splitting it into another section and making it “real” instead of in a dream</w:t>
      </w:r>
    </w:p>
  </w:comment>
  <w:comment w:id="35" w:author="Perniciaro, Leon" w:date="2024-07-24T13:24:00Z" w:initials="LP">
    <w:p w14:paraId="3110795B" w14:textId="114E3BCD" w:rsidR="00E86702" w:rsidRDefault="00E86702" w:rsidP="00E86702">
      <w:pPr>
        <w:pStyle w:val="CommentText"/>
      </w:pPr>
      <w:r>
        <w:rPr>
          <w:rStyle w:val="CommentReference"/>
        </w:rPr>
        <w:annotationRef/>
      </w:r>
      <w:r>
        <w:t xml:space="preserve">I might suggest </w:t>
      </w:r>
      <w:r>
        <w:br/>
      </w:r>
      <w:r>
        <w:br/>
        <w:t>—too many people, too much noise—</w:t>
      </w:r>
    </w:p>
  </w:comment>
  <w:comment w:id="37" w:author="Perniciaro, Leon" w:date="2024-07-24T13:26:00Z" w:initials="LP">
    <w:p w14:paraId="79B14CDC" w14:textId="77777777" w:rsidR="009C0643" w:rsidRDefault="009C0643" w:rsidP="009C0643">
      <w:pPr>
        <w:pStyle w:val="CommentText"/>
      </w:pPr>
      <w:r>
        <w:rPr>
          <w:rStyle w:val="CommentReference"/>
        </w:rPr>
        <w:annotationRef/>
      </w:r>
      <w:r>
        <w:t>This line lands a little funny for me</w:t>
      </w:r>
    </w:p>
  </w:comment>
  <w:comment w:id="38" w:author="Perniciaro, Leon" w:date="2024-07-24T13:30:00Z" w:initials="LP">
    <w:p w14:paraId="5B812E3E" w14:textId="77777777" w:rsidR="009C0643" w:rsidRDefault="009C0643" w:rsidP="009C0643">
      <w:pPr>
        <w:pStyle w:val="CommentText"/>
      </w:pPr>
      <w:r>
        <w:rPr>
          <w:rStyle w:val="CommentReference"/>
        </w:rPr>
        <w:annotationRef/>
      </w:r>
      <w:r>
        <w:t>The juxtaposition of this scene with the one that follows seems to be that they are both “first contacts” of sort, so I might suggest structuring the story to emphasize that. Honestly, you might even move this “first contact” to somewhere closer to the start of the story. Maybe something like:</w:t>
      </w:r>
      <w:r>
        <w:br/>
      </w:r>
      <w:r>
        <w:br/>
        <w:t>1. The uncanny, eerie lights of the alien ship, and the crew members’ surprise (very briefly)</w:t>
      </w:r>
    </w:p>
    <w:p w14:paraId="05D7E30F" w14:textId="77777777" w:rsidR="009C0643" w:rsidRDefault="009C0643" w:rsidP="009C0643">
      <w:pPr>
        <w:pStyle w:val="CommentText"/>
      </w:pPr>
      <w:r>
        <w:t xml:space="preserve">2. Marama’s </w:t>
      </w:r>
      <w:r>
        <w:rPr>
          <w:i/>
          <w:iCs/>
        </w:rPr>
        <w:t xml:space="preserve">first </w:t>
      </w:r>
      <w:r>
        <w:t>first contact in the bar</w:t>
      </w:r>
    </w:p>
    <w:p w14:paraId="7C481325" w14:textId="77777777" w:rsidR="009C0643" w:rsidRDefault="009C0643" w:rsidP="009C0643">
      <w:pPr>
        <w:pStyle w:val="CommentText"/>
      </w:pPr>
      <w:r>
        <w:t>3. Boarding the ship and this first contact</w:t>
      </w:r>
      <w:r>
        <w:br/>
        <w:t>4. Something at the end that synthesizes both ideas together in order for Marama to become more comfortable with who she is, or to accept some aspect of her life that she hasn’t been able to accept before (to give examples of potential emotional arcs)</w:t>
      </w:r>
    </w:p>
  </w:comment>
  <w:comment w:id="39" w:author="Perniciaro, Leon" w:date="2024-07-24T13:31:00Z" w:initials="LP">
    <w:p w14:paraId="06E2A6EE" w14:textId="77777777" w:rsidR="009C0643" w:rsidRDefault="009C0643" w:rsidP="009C0643">
      <w:pPr>
        <w:pStyle w:val="CommentText"/>
      </w:pPr>
      <w:r>
        <w:rPr>
          <w:rStyle w:val="CommentReference"/>
        </w:rPr>
        <w:annotationRef/>
      </w:r>
      <w:r>
        <w:t>Since the scene ends here (and I assume we will get the next part of it later), the above comments stand, and I might suggest just moving the first one to earlier in the story, per my previous comment</w:t>
      </w:r>
    </w:p>
  </w:comment>
  <w:comment w:id="40" w:author="Perniciaro, Leon" w:date="2024-07-24T13:32:00Z" w:initials="LP">
    <w:p w14:paraId="60B291E3" w14:textId="77777777" w:rsidR="009C0643" w:rsidRDefault="009C0643" w:rsidP="009C0643">
      <w:pPr>
        <w:pStyle w:val="CommentText"/>
      </w:pPr>
      <w:r>
        <w:rPr>
          <w:rStyle w:val="CommentReference"/>
        </w:rPr>
        <w:annotationRef/>
      </w:r>
      <w:r>
        <w:t xml:space="preserve">An opportunity to really pump up the visuals and give us a sense of how we should feel--wonder? Dread? </w:t>
      </w:r>
    </w:p>
  </w:comment>
  <w:comment w:id="41" w:author="Perniciaro, Leon" w:date="2024-07-24T13:33:00Z" w:initials="LP">
    <w:p w14:paraId="11F65F9B" w14:textId="77777777" w:rsidR="009C0643" w:rsidRDefault="009C0643" w:rsidP="009C0643">
      <w:pPr>
        <w:pStyle w:val="CommentText"/>
      </w:pPr>
      <w:r>
        <w:rPr>
          <w:rStyle w:val="CommentReference"/>
        </w:rPr>
        <w:annotationRef/>
      </w:r>
      <w:r>
        <w:t>Suggest tweaking to avoid repeating “there”</w:t>
      </w:r>
    </w:p>
  </w:comment>
  <w:comment w:id="42" w:author="Perniciaro, Leon" w:date="2024-07-24T13:33:00Z" w:initials="LP">
    <w:p w14:paraId="4E6AA8E4" w14:textId="77777777" w:rsidR="009C0643" w:rsidRDefault="009C0643" w:rsidP="009C0643">
      <w:pPr>
        <w:pStyle w:val="CommentText"/>
      </w:pPr>
      <w:r>
        <w:rPr>
          <w:rStyle w:val="CommentReference"/>
        </w:rPr>
        <w:annotationRef/>
      </w:r>
      <w:r>
        <w:t>They’ve been talking about boarding since basically page 1, and we’re at page 8 now, and they still haven’t, so it feels a little like things are taking too long to get started</w:t>
      </w:r>
    </w:p>
  </w:comment>
  <w:comment w:id="45" w:author="Perniciaro, Leon" w:date="2024-07-24T13:34:00Z" w:initials="LP">
    <w:p w14:paraId="38B021D1" w14:textId="77777777" w:rsidR="009C0643" w:rsidRDefault="009C0643" w:rsidP="009C0643">
      <w:pPr>
        <w:pStyle w:val="CommentText"/>
      </w:pPr>
      <w:r>
        <w:rPr>
          <w:rStyle w:val="CommentReference"/>
        </w:rPr>
        <w:annotationRef/>
      </w:r>
      <w:r>
        <w:t>This lands a little funny for me</w:t>
      </w:r>
    </w:p>
  </w:comment>
  <w:comment w:id="46" w:author="Perniciaro, Leon" w:date="2024-07-24T13:35:00Z" w:initials="LP">
    <w:p w14:paraId="26B605C1" w14:textId="77777777" w:rsidR="009C0643" w:rsidRDefault="009C0643" w:rsidP="009C0643">
      <w:pPr>
        <w:pStyle w:val="CommentText"/>
      </w:pPr>
      <w:r>
        <w:rPr>
          <w:rStyle w:val="CommentReference"/>
        </w:rPr>
        <w:annotationRef/>
      </w:r>
      <w:r>
        <w:t>An opportunity in this scene to pump up the tension by showing their worry/uncertainty</w:t>
      </w:r>
    </w:p>
  </w:comment>
  <w:comment w:id="48" w:author="Perniciaro, Leon" w:date="2024-07-24T13:36:00Z" w:initials="LP">
    <w:p w14:paraId="03638FCC" w14:textId="77777777" w:rsidR="009C0643" w:rsidRDefault="009C0643" w:rsidP="009C0643">
      <w:pPr>
        <w:pStyle w:val="CommentText"/>
      </w:pPr>
      <w:r>
        <w:rPr>
          <w:rStyle w:val="CommentReference"/>
        </w:rPr>
        <w:annotationRef/>
      </w:r>
      <w:r>
        <w:t>Maybe “instead of”?</w:t>
      </w:r>
    </w:p>
  </w:comment>
  <w:comment w:id="49" w:author="Perniciaro, Leon" w:date="2024-07-24T13:36:00Z" w:initials="LP">
    <w:p w14:paraId="1D070DE3" w14:textId="77777777" w:rsidR="009C0643" w:rsidRDefault="009C0643" w:rsidP="009C0643">
      <w:pPr>
        <w:pStyle w:val="CommentText"/>
      </w:pPr>
      <w:r>
        <w:rPr>
          <w:rStyle w:val="CommentReference"/>
        </w:rPr>
        <w:annotationRef/>
      </w:r>
      <w:r>
        <w:t>Same comment above about pumping up the visuals to really give us a sense of how we should be feeling</w:t>
      </w:r>
    </w:p>
  </w:comment>
  <w:comment w:id="50" w:author="Perniciaro, Leon" w:date="2024-07-24T13:38:00Z" w:initials="LP">
    <w:p w14:paraId="77101C30" w14:textId="77777777" w:rsidR="009C0643" w:rsidRDefault="009C0643" w:rsidP="009C0643">
      <w:pPr>
        <w:pStyle w:val="CommentText"/>
      </w:pPr>
      <w:r>
        <w:rPr>
          <w:rStyle w:val="CommentReference"/>
        </w:rPr>
        <w:annotationRef/>
      </w:r>
      <w:r>
        <w:t xml:space="preserve">This line feels like it isn’t quite working for me. Does their headache just disappear? Does it have something </w:t>
      </w:r>
      <w:r>
        <w:rPr>
          <w:i/>
          <w:iCs/>
        </w:rPr>
        <w:t>otherworldly</w:t>
      </w:r>
      <w:r>
        <w:t xml:space="preserve"> to do with the alien craft? Why would a voice in their ear cause them to look away? </w:t>
      </w:r>
    </w:p>
  </w:comment>
  <w:comment w:id="51" w:author="Perniciaro, Leon" w:date="2024-07-24T13:39:00Z" w:initials="LP">
    <w:p w14:paraId="6781D388" w14:textId="77777777" w:rsidR="009C0643" w:rsidRDefault="009C0643" w:rsidP="009C0643">
      <w:pPr>
        <w:pStyle w:val="CommentText"/>
      </w:pPr>
      <w:r>
        <w:rPr>
          <w:rStyle w:val="CommentReference"/>
        </w:rPr>
        <w:annotationRef/>
      </w:r>
      <w:r>
        <w:t>Have we gotten too many “approaching” cues in the last couple of paragraphs? There was a “hurtled towards it” above, then another description of the fuselage. I think condensing/reworking these few sentences will make the approach read a little more fluidly</w:t>
      </w:r>
    </w:p>
  </w:comment>
  <w:comment w:id="52" w:author="Perniciaro, Leon" w:date="2024-07-24T13:40:00Z" w:initials="LP">
    <w:p w14:paraId="273459D1" w14:textId="77777777" w:rsidR="009C0643" w:rsidRDefault="009C0643" w:rsidP="009C0643">
      <w:pPr>
        <w:pStyle w:val="CommentText"/>
      </w:pPr>
      <w:r>
        <w:rPr>
          <w:rStyle w:val="CommentReference"/>
        </w:rPr>
        <w:annotationRef/>
      </w:r>
      <w:r>
        <w:t>Another place you might consider pumping up the language for description and emotion</w:t>
      </w:r>
    </w:p>
  </w:comment>
  <w:comment w:id="53" w:author="Perniciaro, Leon" w:date="2024-07-24T13:42:00Z" w:initials="LP">
    <w:p w14:paraId="6A2EF198" w14:textId="77777777" w:rsidR="009C0643" w:rsidRDefault="009C0643" w:rsidP="009C0643">
      <w:pPr>
        <w:pStyle w:val="CommentText"/>
      </w:pPr>
      <w:r>
        <w:rPr>
          <w:rStyle w:val="CommentReference"/>
        </w:rPr>
        <w:annotationRef/>
      </w:r>
      <w:r>
        <w:t>This verb isn’t quite landing for me</w:t>
      </w:r>
    </w:p>
  </w:comment>
  <w:comment w:id="54" w:author="Perniciaro, Leon" w:date="2024-07-24T13:43:00Z" w:initials="LP">
    <w:p w14:paraId="157C0F52" w14:textId="77777777" w:rsidR="009C0643" w:rsidRDefault="009C0643" w:rsidP="009C0643">
      <w:pPr>
        <w:pStyle w:val="CommentText"/>
      </w:pPr>
      <w:r>
        <w:rPr>
          <w:rStyle w:val="CommentReference"/>
        </w:rPr>
        <w:annotationRef/>
      </w:r>
      <w:r>
        <w:t>More description here would definitely be good, but I am not sure that the repetition is quite working</w:t>
      </w:r>
    </w:p>
  </w:comment>
  <w:comment w:id="56" w:author="Perniciaro, Leon" w:date="2024-07-24T13:44:00Z" w:initials="LP">
    <w:p w14:paraId="7CC21A40" w14:textId="77777777" w:rsidR="009C0643" w:rsidRDefault="009C0643" w:rsidP="009C0643">
      <w:pPr>
        <w:pStyle w:val="CommentText"/>
      </w:pPr>
      <w:r>
        <w:rPr>
          <w:rStyle w:val="CommentReference"/>
        </w:rPr>
        <w:annotationRef/>
      </w:r>
      <w:r>
        <w:t>I am not sure the structure of this sentence is quite landing for me, so I suggest tweaking it for clarity</w:t>
      </w:r>
    </w:p>
  </w:comment>
  <w:comment w:id="57" w:author="Perniciaro, Leon" w:date="2024-07-24T13:44:00Z" w:initials="LP">
    <w:p w14:paraId="7425C132" w14:textId="77777777" w:rsidR="009C0643" w:rsidRDefault="009C0643" w:rsidP="009C0643">
      <w:pPr>
        <w:pStyle w:val="CommentText"/>
      </w:pPr>
      <w:r>
        <w:rPr>
          <w:rStyle w:val="CommentReference"/>
        </w:rPr>
        <w:annotationRef/>
      </w:r>
      <w:r>
        <w:t>This term isn’t quite landing for me</w:t>
      </w:r>
    </w:p>
  </w:comment>
  <w:comment w:id="58" w:author="Perniciaro, Leon" w:date="2024-07-24T13:44:00Z" w:initials="LP">
    <w:p w14:paraId="1403D062" w14:textId="77777777" w:rsidR="009C0643" w:rsidRDefault="009C0643" w:rsidP="009C0643">
      <w:pPr>
        <w:pStyle w:val="CommentText"/>
      </w:pPr>
      <w:r>
        <w:rPr>
          <w:rStyle w:val="CommentReference"/>
        </w:rPr>
        <w:annotationRef/>
      </w:r>
      <w:r>
        <w:t>Opportunity for some emotion here in the dialogue tag (plus brief description), and it will help make it clear who is talking</w:t>
      </w:r>
    </w:p>
  </w:comment>
  <w:comment w:id="59" w:author="Perniciaro, Leon" w:date="2024-07-24T13:46:00Z" w:initials="LP">
    <w:p w14:paraId="703589B0" w14:textId="77777777" w:rsidR="009C0643" w:rsidRDefault="009C0643" w:rsidP="009C0643">
      <w:pPr>
        <w:pStyle w:val="CommentText"/>
      </w:pPr>
      <w:r>
        <w:rPr>
          <w:rStyle w:val="CommentReference"/>
        </w:rPr>
        <w:annotationRef/>
      </w:r>
      <w:r>
        <w:t>It isn’t clear to me that they’ve left or when they might have. When the protagonist had their eyes closed? I think more shock when they realize that the others are gone would be good</w:t>
      </w:r>
    </w:p>
  </w:comment>
  <w:comment w:id="62" w:author="Perniciaro, Leon" w:date="2024-07-24T13:46:00Z" w:initials="LP">
    <w:p w14:paraId="3D50CEEC" w14:textId="77777777" w:rsidR="009C0643" w:rsidRDefault="009C0643" w:rsidP="009C0643">
      <w:pPr>
        <w:pStyle w:val="CommentText"/>
      </w:pPr>
      <w:r>
        <w:rPr>
          <w:rStyle w:val="CommentReference"/>
        </w:rPr>
        <w:annotationRef/>
      </w:r>
      <w:r>
        <w:t>We just had “made me” in the sentence, so I suggest something else here/tweaking the sentence</w:t>
      </w:r>
    </w:p>
  </w:comment>
  <w:comment w:id="63" w:author="Perniciaro, Leon" w:date="2024-07-24T13:46:00Z" w:initials="LP">
    <w:p w14:paraId="5AFF0167" w14:textId="77777777" w:rsidR="009C0643" w:rsidRDefault="009C0643" w:rsidP="009C0643">
      <w:pPr>
        <w:pStyle w:val="CommentText"/>
      </w:pPr>
      <w:r>
        <w:rPr>
          <w:rStyle w:val="CommentReference"/>
        </w:rPr>
        <w:annotationRef/>
      </w:r>
      <w:r>
        <w:t>Second “I found” here</w:t>
      </w:r>
    </w:p>
  </w:comment>
  <w:comment w:id="64" w:author="Perniciaro, Leon" w:date="2024-07-24T13:50:00Z" w:initials="LP">
    <w:p w14:paraId="59FF4A9E" w14:textId="77777777" w:rsidR="009C0643" w:rsidRDefault="009C0643" w:rsidP="009C0643">
      <w:pPr>
        <w:pStyle w:val="CommentText"/>
      </w:pPr>
      <w:r>
        <w:rPr>
          <w:rStyle w:val="CommentReference"/>
        </w:rPr>
        <w:annotationRef/>
      </w:r>
      <w:r>
        <w:t>Okay, so--</w:t>
      </w:r>
      <w:r>
        <w:br/>
      </w:r>
      <w:r>
        <w:br/>
        <w:t xml:space="preserve">I think the story’s ending is going to be something adjacent to horror, and I think we need a bit more tone in the rest of the story up to this point in order to set this up. So, the lights filling them with unease but also something like an invitation, with the main character much more hesitant to board, but feeling like they have a duty for some personal/emotion-related reason. Then the descriptions can heighten the tension for the reader, growing stranger and more uncanny, with the two others oblivious and the main character feeling more and more uncomfortable until </w:t>
      </w:r>
      <w:r>
        <w:rPr>
          <w:i/>
          <w:iCs/>
        </w:rPr>
        <w:t>something</w:t>
      </w:r>
      <w:r>
        <w:t xml:space="preserve"> happens that separates the main character from the other two and leads us inexorably to this final horrifying ending</w:t>
      </w:r>
    </w:p>
  </w:comment>
  <w:comment w:id="65" w:author="Perniciaro, Leon" w:date="2024-07-24T13:51:00Z" w:initials="LP">
    <w:p w14:paraId="3E9DF915" w14:textId="77777777" w:rsidR="009C0643" w:rsidRDefault="009C0643" w:rsidP="009C0643">
      <w:pPr>
        <w:pStyle w:val="CommentText"/>
      </w:pPr>
      <w:r>
        <w:rPr>
          <w:rStyle w:val="CommentReference"/>
        </w:rPr>
        <w:annotationRef/>
      </w:r>
      <w:r>
        <w:t>This feels like it is saying the same thing twice:</w:t>
      </w:r>
      <w:r>
        <w:br/>
      </w:r>
      <w:r>
        <w:br/>
        <w:t>flicking beam/crude, white light pulsating</w:t>
      </w:r>
      <w:r>
        <w:br/>
      </w:r>
      <w:r>
        <w:br/>
        <w:t>I suggest condensing for clarity/pacing</w:t>
      </w:r>
    </w:p>
  </w:comment>
  <w:comment w:id="67" w:author="Perniciaro, Leon" w:date="2024-07-24T13:52:00Z" w:initials="LP">
    <w:p w14:paraId="07D4A78A" w14:textId="77777777" w:rsidR="009C0643" w:rsidRDefault="009C0643" w:rsidP="009C0643">
      <w:pPr>
        <w:pStyle w:val="CommentText"/>
      </w:pPr>
      <w:r>
        <w:rPr>
          <w:rStyle w:val="CommentReference"/>
        </w:rPr>
        <w:annotationRef/>
      </w:r>
      <w:r>
        <w:t>I also think that this sudden turn has to be set up a little more. Something strange in how they are acting, for example, as soon as they encounter the ship. Parker not being his usual self, etc</w:t>
      </w:r>
    </w:p>
  </w:comment>
  <w:comment w:id="68" w:author="Perniciaro, Leon" w:date="2024-07-24T14:07:00Z" w:initials="LP">
    <w:p w14:paraId="48F5A62A" w14:textId="77777777" w:rsidR="00DD5FB8" w:rsidRDefault="00DD5FB8" w:rsidP="00DD5FB8">
      <w:pPr>
        <w:pStyle w:val="CommentText"/>
      </w:pPr>
      <w:r>
        <w:rPr>
          <w:rStyle w:val="CommentReference"/>
        </w:rPr>
        <w:annotationRef/>
      </w:r>
      <w:r>
        <w:t>Okay, having read to the end of the story, I would also add that it isn’t clear to me really why Parker has killed him. It feels a little like this only happens to get rid of Ribeiro for the climactic end, but I wonder why they both wouldn’t be there humping the wall?</w:t>
      </w:r>
    </w:p>
  </w:comment>
  <w:comment w:id="69" w:author="Perniciaro, Leon" w:date="2024-07-24T13:52:00Z" w:initials="LP">
    <w:p w14:paraId="50C0DD3D" w14:textId="2087DF47" w:rsidR="009C0643" w:rsidRDefault="009C0643" w:rsidP="009C0643">
      <w:pPr>
        <w:pStyle w:val="CommentText"/>
      </w:pPr>
      <w:r>
        <w:rPr>
          <w:rStyle w:val="CommentReference"/>
        </w:rPr>
        <w:annotationRef/>
      </w:r>
      <w:r>
        <w:t>Might be a good spot to pump up the descriptions/emotion language to really give us a sense of how the main character is feeling</w:t>
      </w:r>
    </w:p>
  </w:comment>
  <w:comment w:id="70" w:author="Perniciaro, Leon" w:date="2024-07-24T13:53:00Z" w:initials="LP">
    <w:p w14:paraId="7F41B0C5" w14:textId="77777777" w:rsidR="009C0643" w:rsidRDefault="009C0643" w:rsidP="009C0643">
      <w:pPr>
        <w:pStyle w:val="CommentText"/>
      </w:pPr>
      <w:r>
        <w:rPr>
          <w:rStyle w:val="CommentReference"/>
        </w:rPr>
        <w:annotationRef/>
      </w:r>
      <w:r>
        <w:t>Same as previous comment</w:t>
      </w:r>
    </w:p>
  </w:comment>
  <w:comment w:id="71" w:author="Perniciaro, Leon" w:date="2024-07-24T13:54:00Z" w:initials="LP">
    <w:p w14:paraId="7CB585E5" w14:textId="77777777" w:rsidR="009C0643" w:rsidRDefault="009C0643" w:rsidP="009C0643">
      <w:pPr>
        <w:pStyle w:val="CommentText"/>
      </w:pPr>
      <w:r>
        <w:rPr>
          <w:rStyle w:val="CommentReference"/>
        </w:rPr>
        <w:annotationRef/>
      </w:r>
      <w:r>
        <w:t>This whole preceding paragraph could probably slowed down and have the language pumped up a little</w:t>
      </w:r>
    </w:p>
  </w:comment>
  <w:comment w:id="75" w:author="Perniciaro, Leon" w:date="2024-07-24T13:54:00Z" w:initials="LP">
    <w:p w14:paraId="33A85BE6" w14:textId="77777777" w:rsidR="009C0643" w:rsidRDefault="009C0643" w:rsidP="009C0643">
      <w:pPr>
        <w:pStyle w:val="CommentText"/>
      </w:pPr>
      <w:r>
        <w:rPr>
          <w:rStyle w:val="CommentReference"/>
        </w:rPr>
        <w:annotationRef/>
      </w:r>
      <w:r>
        <w:t>I suggest: “I could have imaged”</w:t>
      </w:r>
    </w:p>
  </w:comment>
  <w:comment w:id="76" w:author="Perniciaro, Leon" w:date="2024-07-24T13:56:00Z" w:initials="LP">
    <w:p w14:paraId="349230A0" w14:textId="77777777" w:rsidR="009C0643" w:rsidRDefault="009C0643" w:rsidP="009C0643">
      <w:pPr>
        <w:pStyle w:val="CommentText"/>
      </w:pPr>
      <w:r>
        <w:rPr>
          <w:rStyle w:val="CommentReference"/>
        </w:rPr>
        <w:annotationRef/>
      </w:r>
      <w:r>
        <w:t xml:space="preserve">This is </w:t>
      </w:r>
      <w:r>
        <w:rPr>
          <w:i/>
          <w:iCs/>
        </w:rPr>
        <w:t>definitely</w:t>
      </w:r>
      <w:r>
        <w:t xml:space="preserve"> an interesting twist on the first contact trope, and I think as a direction for the story, it is really engaging. The trick is going to be making the opening feel new enough in the first contact mode to get people to read to the end! But this ending is definitely engaging here</w:t>
      </w:r>
    </w:p>
  </w:comment>
  <w:comment w:id="77" w:author="Perniciaro, Leon" w:date="2024-07-24T13:56:00Z" w:initials="LP">
    <w:p w14:paraId="681CC309" w14:textId="77777777" w:rsidR="009C0643" w:rsidRDefault="009C0643" w:rsidP="009C0643">
      <w:pPr>
        <w:pStyle w:val="CommentText"/>
      </w:pPr>
      <w:r>
        <w:rPr>
          <w:rStyle w:val="CommentReference"/>
        </w:rPr>
        <w:annotationRef/>
      </w:r>
      <w:r>
        <w:t>Definitely room to pump up the emotions here, especially in the physical descriptions and interiority of the main character</w:t>
      </w:r>
    </w:p>
  </w:comment>
  <w:comment w:id="78" w:author="Perniciaro, Leon" w:date="2024-07-24T13:57:00Z" w:initials="LP">
    <w:p w14:paraId="3EEBA33E" w14:textId="77777777" w:rsidR="009C0643" w:rsidRDefault="009C0643" w:rsidP="009C0643">
      <w:pPr>
        <w:pStyle w:val="CommentText"/>
      </w:pPr>
      <w:r>
        <w:rPr>
          <w:rStyle w:val="CommentReference"/>
        </w:rPr>
        <w:annotationRef/>
      </w:r>
      <w:r>
        <w:t>Maybe something briefly about  him snapping out of it?</w:t>
      </w:r>
    </w:p>
  </w:comment>
  <w:comment w:id="79" w:author="Perniciaro, Leon" w:date="2024-07-24T13:57:00Z" w:initials="LP">
    <w:p w14:paraId="539870B1" w14:textId="77777777" w:rsidR="009C0643" w:rsidRDefault="009C0643" w:rsidP="009C0643">
      <w:pPr>
        <w:pStyle w:val="CommentText"/>
      </w:pPr>
      <w:r>
        <w:rPr>
          <w:rStyle w:val="CommentReference"/>
        </w:rPr>
        <w:annotationRef/>
      </w:r>
      <w:r>
        <w:t>We just had this term, so I suggest varying it up a bit</w:t>
      </w:r>
    </w:p>
  </w:comment>
  <w:comment w:id="80" w:author="Perniciaro, Leon" w:date="2024-07-24T13:58:00Z" w:initials="LP">
    <w:p w14:paraId="06BB9294" w14:textId="77777777" w:rsidR="009C0643" w:rsidRDefault="009C0643" w:rsidP="009C0643">
      <w:pPr>
        <w:pStyle w:val="CommentText"/>
      </w:pPr>
      <w:r>
        <w:rPr>
          <w:rStyle w:val="CommentReference"/>
        </w:rPr>
        <w:annotationRef/>
      </w:r>
      <w:r>
        <w:t>From the description above, I thought it was only his crotch that was really in contact with the wall, but here it seems like all of him is. I suggest tweaking the above to make it clearer</w:t>
      </w:r>
    </w:p>
  </w:comment>
  <w:comment w:id="81" w:author="Perniciaro, Leon" w:date="2024-07-24T13:59:00Z" w:initials="LP">
    <w:p w14:paraId="27FC4A76" w14:textId="77777777" w:rsidR="009C0643" w:rsidRDefault="009C0643" w:rsidP="009C0643">
      <w:pPr>
        <w:pStyle w:val="CommentText"/>
      </w:pPr>
      <w:r>
        <w:rPr>
          <w:rStyle w:val="CommentReference"/>
        </w:rPr>
        <w:annotationRef/>
      </w:r>
      <w:r>
        <w:t>Probably a spot to pump up with visuals</w:t>
      </w:r>
    </w:p>
  </w:comment>
  <w:comment w:id="84" w:author="Perniciaro, Leon" w:date="2024-07-24T14:00:00Z" w:initials="LP">
    <w:p w14:paraId="01DFA50A" w14:textId="77777777" w:rsidR="009C0643" w:rsidRDefault="009C0643" w:rsidP="009C0643">
      <w:pPr>
        <w:pStyle w:val="CommentText"/>
      </w:pPr>
      <w:r>
        <w:rPr>
          <w:rStyle w:val="CommentReference"/>
        </w:rPr>
        <w:annotationRef/>
      </w:r>
      <w:r>
        <w:t>Such a cool thing, I wonder what they look like? Could really give us so gnarly description here</w:t>
      </w:r>
    </w:p>
  </w:comment>
  <w:comment w:id="85" w:author="Perniciaro, Leon" w:date="2024-07-24T14:01:00Z" w:initials="LP">
    <w:p w14:paraId="7B0F149E" w14:textId="77777777" w:rsidR="009C0643" w:rsidRDefault="009C0643" w:rsidP="009C0643">
      <w:pPr>
        <w:pStyle w:val="CommentText"/>
      </w:pPr>
      <w:r>
        <w:rPr>
          <w:rStyle w:val="CommentReference"/>
        </w:rPr>
        <w:annotationRef/>
      </w:r>
      <w:r>
        <w:t>Kind of an awkward phrasing, and until this moment, I forgot that Khay was in the scene. I suggest working them into it a little more</w:t>
      </w:r>
    </w:p>
  </w:comment>
  <w:comment w:id="87" w:author="Perniciaro, Leon" w:date="2024-07-24T14:02:00Z" w:initials="LP">
    <w:p w14:paraId="6AA4440D" w14:textId="77777777" w:rsidR="009C0643" w:rsidRDefault="009C0643" w:rsidP="009C0643">
      <w:pPr>
        <w:pStyle w:val="CommentText"/>
      </w:pPr>
      <w:r>
        <w:rPr>
          <w:rStyle w:val="CommentReference"/>
        </w:rPr>
        <w:annotationRef/>
      </w:r>
      <w:r>
        <w:t>Probably could be reworked to pump up the description/emotion</w:t>
      </w:r>
    </w:p>
  </w:comment>
  <w:comment w:id="88" w:author="Perniciaro, Leon" w:date="2024-07-24T14:04:00Z" w:initials="LP">
    <w:p w14:paraId="573A5F08" w14:textId="77777777" w:rsidR="009C0643" w:rsidRDefault="009C0643" w:rsidP="009C0643">
      <w:pPr>
        <w:pStyle w:val="CommentText"/>
      </w:pPr>
      <w:r>
        <w:rPr>
          <w:rStyle w:val="CommentReference"/>
        </w:rPr>
        <w:annotationRef/>
      </w:r>
      <w:r>
        <w:t>I’m not sure that this callback is quite working. The detail about Khay felt a little small? Insignificant, I guess? So ending with it feels a little off to me</w:t>
      </w:r>
      <w:r>
        <w:br/>
      </w:r>
      <w:r>
        <w:br/>
        <w:t>I wonder what the best ending of the story might be? The main character escapes, and they’ve seen something horrible, but how does it relate to the other important elements of the story—especially their transition? That seems to be the other important factor in the story overall, but it isn’t quite coming through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FEAA05" w15:done="0"/>
  <w15:commentEx w15:paraId="1B02C8C5" w15:done="0"/>
  <w15:commentEx w15:paraId="42ABDE50" w15:done="0"/>
  <w15:commentEx w15:paraId="31E88549" w15:done="0"/>
  <w15:commentEx w15:paraId="01E0C8C9" w15:done="0"/>
  <w15:commentEx w15:paraId="0AF666AE" w15:done="0"/>
  <w15:commentEx w15:paraId="212247FE" w15:done="0"/>
  <w15:commentEx w15:paraId="702D5EA2" w15:done="0"/>
  <w15:commentEx w15:paraId="6B283293" w15:done="0"/>
  <w15:commentEx w15:paraId="1E1542BE" w15:done="0"/>
  <w15:commentEx w15:paraId="514E5389" w15:done="0"/>
  <w15:commentEx w15:paraId="5E60CC4C" w15:done="0"/>
  <w15:commentEx w15:paraId="0880D080" w15:done="0"/>
  <w15:commentEx w15:paraId="1B065001" w15:done="0"/>
  <w15:commentEx w15:paraId="0A112531" w15:done="0"/>
  <w15:commentEx w15:paraId="0376DF04" w15:paraIdParent="0A112531" w15:done="0"/>
  <w15:commentEx w15:paraId="38D513A4" w15:done="0"/>
  <w15:commentEx w15:paraId="3C5774AD" w15:done="0"/>
  <w15:commentEx w15:paraId="64BD5429" w15:done="0"/>
  <w15:commentEx w15:paraId="7B180715" w15:done="0"/>
  <w15:commentEx w15:paraId="3110795B" w15:done="0"/>
  <w15:commentEx w15:paraId="79B14CDC" w15:done="0"/>
  <w15:commentEx w15:paraId="7C481325" w15:done="0"/>
  <w15:commentEx w15:paraId="06E2A6EE" w15:done="0"/>
  <w15:commentEx w15:paraId="60B291E3" w15:done="0"/>
  <w15:commentEx w15:paraId="11F65F9B" w15:done="0"/>
  <w15:commentEx w15:paraId="4E6AA8E4" w15:done="0"/>
  <w15:commentEx w15:paraId="38B021D1" w15:done="0"/>
  <w15:commentEx w15:paraId="26B605C1" w15:done="0"/>
  <w15:commentEx w15:paraId="03638FCC" w15:done="0"/>
  <w15:commentEx w15:paraId="1D070DE3" w15:done="0"/>
  <w15:commentEx w15:paraId="77101C30" w15:done="0"/>
  <w15:commentEx w15:paraId="6781D388" w15:done="0"/>
  <w15:commentEx w15:paraId="273459D1" w15:done="0"/>
  <w15:commentEx w15:paraId="6A2EF198" w15:done="0"/>
  <w15:commentEx w15:paraId="157C0F52" w15:done="0"/>
  <w15:commentEx w15:paraId="7CC21A40" w15:done="0"/>
  <w15:commentEx w15:paraId="7425C132" w15:done="0"/>
  <w15:commentEx w15:paraId="1403D062" w15:done="0"/>
  <w15:commentEx w15:paraId="703589B0" w15:done="0"/>
  <w15:commentEx w15:paraId="3D50CEEC" w15:done="0"/>
  <w15:commentEx w15:paraId="5AFF0167" w15:done="0"/>
  <w15:commentEx w15:paraId="59FF4A9E" w15:done="0"/>
  <w15:commentEx w15:paraId="3E9DF915" w15:done="0"/>
  <w15:commentEx w15:paraId="07D4A78A" w15:done="0"/>
  <w15:commentEx w15:paraId="48F5A62A" w15:paraIdParent="07D4A78A" w15:done="0"/>
  <w15:commentEx w15:paraId="50C0DD3D" w15:done="0"/>
  <w15:commentEx w15:paraId="7F41B0C5" w15:done="0"/>
  <w15:commentEx w15:paraId="7CB585E5" w15:done="0"/>
  <w15:commentEx w15:paraId="33A85BE6" w15:done="0"/>
  <w15:commentEx w15:paraId="349230A0" w15:done="0"/>
  <w15:commentEx w15:paraId="681CC309" w15:done="0"/>
  <w15:commentEx w15:paraId="3EEBA33E" w15:done="0"/>
  <w15:commentEx w15:paraId="539870B1" w15:done="0"/>
  <w15:commentEx w15:paraId="06BB9294" w15:done="0"/>
  <w15:commentEx w15:paraId="27FC4A76" w15:done="0"/>
  <w15:commentEx w15:paraId="01DFA50A" w15:done="0"/>
  <w15:commentEx w15:paraId="7B0F149E" w15:done="0"/>
  <w15:commentEx w15:paraId="6AA4440D" w15:done="0"/>
  <w15:commentEx w15:paraId="573A5F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4FBEF5F" w16cex:dateUtc="2024-07-23T18:24:00Z"/>
  <w16cex:commentExtensible w16cex:durableId="338128B3" w16cex:dateUtc="2024-07-23T18:22:00Z"/>
  <w16cex:commentExtensible w16cex:durableId="42D132B9" w16cex:dateUtc="2024-07-23T18:23:00Z"/>
  <w16cex:commentExtensible w16cex:durableId="5B5A02B3" w16cex:dateUtc="2024-07-23T18:24:00Z"/>
  <w16cex:commentExtensible w16cex:durableId="433D9E81" w16cex:dateUtc="2024-07-23T18:25:00Z"/>
  <w16cex:commentExtensible w16cex:durableId="220AA25B" w16cex:dateUtc="2024-07-23T18:29:00Z"/>
  <w16cex:commentExtensible w16cex:durableId="57C9C8C6" w16cex:dateUtc="2024-07-23T18:30:00Z"/>
  <w16cex:commentExtensible w16cex:durableId="3BC95C4C" w16cex:dateUtc="2024-07-23T18:31:00Z"/>
  <w16cex:commentExtensible w16cex:durableId="0859C29E" w16cex:dateUtc="2024-07-24T13:08:00Z"/>
  <w16cex:commentExtensible w16cex:durableId="17ED9927" w16cex:dateUtc="2024-07-24T17:15:00Z"/>
  <w16cex:commentExtensible w16cex:durableId="48E21353" w16cex:dateUtc="2024-07-24T17:16:00Z"/>
  <w16cex:commentExtensible w16cex:durableId="471C1924" w16cex:dateUtc="2024-07-24T17:17:00Z"/>
  <w16cex:commentExtensible w16cex:durableId="3973B540" w16cex:dateUtc="2024-07-24T17:18:00Z"/>
  <w16cex:commentExtensible w16cex:durableId="5FF87B08" w16cex:dateUtc="2024-07-24T17:18:00Z"/>
  <w16cex:commentExtensible w16cex:durableId="547AEBDE" w16cex:dateUtc="2024-07-24T17:19:00Z"/>
  <w16cex:commentExtensible w16cex:durableId="393E5E8A" w16cex:dateUtc="2024-07-24T17:19:00Z"/>
  <w16cex:commentExtensible w16cex:durableId="21F89963" w16cex:dateUtc="2024-07-24T17:21:00Z"/>
  <w16cex:commentExtensible w16cex:durableId="1E877004" w16cex:dateUtc="2024-07-24T17:27:00Z"/>
  <w16cex:commentExtensible w16cex:durableId="01AFB355" w16cex:dateUtc="2024-07-24T17:23:00Z"/>
  <w16cex:commentExtensible w16cex:durableId="3AB023F9" w16cex:dateUtc="2024-07-24T17:26:00Z"/>
  <w16cex:commentExtensible w16cex:durableId="2667205A" w16cex:dateUtc="2024-07-24T17:24:00Z"/>
  <w16cex:commentExtensible w16cex:durableId="2B10EE07" w16cex:dateUtc="2024-07-24T17:26:00Z"/>
  <w16cex:commentExtensible w16cex:durableId="5A2BB2EC" w16cex:dateUtc="2024-07-24T17:30:00Z"/>
  <w16cex:commentExtensible w16cex:durableId="0D248538" w16cex:dateUtc="2024-07-24T17:31:00Z"/>
  <w16cex:commentExtensible w16cex:durableId="210D1603" w16cex:dateUtc="2024-07-24T17:32:00Z"/>
  <w16cex:commentExtensible w16cex:durableId="52675E10" w16cex:dateUtc="2024-07-24T17:33:00Z"/>
  <w16cex:commentExtensible w16cex:durableId="6C06162D" w16cex:dateUtc="2024-07-24T17:33:00Z"/>
  <w16cex:commentExtensible w16cex:durableId="74B7BB6E" w16cex:dateUtc="2024-07-24T17:34:00Z"/>
  <w16cex:commentExtensible w16cex:durableId="6BE03771" w16cex:dateUtc="2024-07-24T17:35:00Z"/>
  <w16cex:commentExtensible w16cex:durableId="697CB080" w16cex:dateUtc="2024-07-24T17:36:00Z"/>
  <w16cex:commentExtensible w16cex:durableId="798DC46E" w16cex:dateUtc="2024-07-24T17:36:00Z"/>
  <w16cex:commentExtensible w16cex:durableId="3197DDE4" w16cex:dateUtc="2024-07-24T17:38:00Z"/>
  <w16cex:commentExtensible w16cex:durableId="6CE8F3A9" w16cex:dateUtc="2024-07-24T17:39:00Z"/>
  <w16cex:commentExtensible w16cex:durableId="6548D64E" w16cex:dateUtc="2024-07-24T17:40:00Z"/>
  <w16cex:commentExtensible w16cex:durableId="14B93752" w16cex:dateUtc="2024-07-24T17:42:00Z"/>
  <w16cex:commentExtensible w16cex:durableId="375942A7" w16cex:dateUtc="2024-07-24T17:43:00Z"/>
  <w16cex:commentExtensible w16cex:durableId="4F376FD5" w16cex:dateUtc="2024-07-24T17:44:00Z"/>
  <w16cex:commentExtensible w16cex:durableId="28A792B5" w16cex:dateUtc="2024-07-24T17:44:00Z"/>
  <w16cex:commentExtensible w16cex:durableId="76209704" w16cex:dateUtc="2024-07-24T17:44:00Z"/>
  <w16cex:commentExtensible w16cex:durableId="4617646E" w16cex:dateUtc="2024-07-24T17:46:00Z"/>
  <w16cex:commentExtensible w16cex:durableId="51102E1A" w16cex:dateUtc="2024-07-24T17:46:00Z"/>
  <w16cex:commentExtensible w16cex:durableId="165ADC15" w16cex:dateUtc="2024-07-24T17:46:00Z"/>
  <w16cex:commentExtensible w16cex:durableId="1D9E88ED" w16cex:dateUtc="2024-07-24T17:50:00Z"/>
  <w16cex:commentExtensible w16cex:durableId="1BF67227" w16cex:dateUtc="2024-07-24T17:51:00Z"/>
  <w16cex:commentExtensible w16cex:durableId="2667F275" w16cex:dateUtc="2024-07-24T17:52:00Z"/>
  <w16cex:commentExtensible w16cex:durableId="2B6F3B3B" w16cex:dateUtc="2024-07-24T18:07:00Z"/>
  <w16cex:commentExtensible w16cex:durableId="035E9D85" w16cex:dateUtc="2024-07-24T17:52:00Z"/>
  <w16cex:commentExtensible w16cex:durableId="7CF7F1B8" w16cex:dateUtc="2024-07-24T17:53:00Z"/>
  <w16cex:commentExtensible w16cex:durableId="632BC242" w16cex:dateUtc="2024-07-24T17:54:00Z"/>
  <w16cex:commentExtensible w16cex:durableId="510BBD3A" w16cex:dateUtc="2024-07-24T17:54:00Z"/>
  <w16cex:commentExtensible w16cex:durableId="153CF1AC" w16cex:dateUtc="2024-07-24T17:56:00Z"/>
  <w16cex:commentExtensible w16cex:durableId="0321825E" w16cex:dateUtc="2024-07-24T17:56:00Z"/>
  <w16cex:commentExtensible w16cex:durableId="2267FCFB" w16cex:dateUtc="2024-07-24T17:57:00Z"/>
  <w16cex:commentExtensible w16cex:durableId="7E2C5F03" w16cex:dateUtc="2024-07-24T17:57:00Z"/>
  <w16cex:commentExtensible w16cex:durableId="4C3E41B8" w16cex:dateUtc="2024-07-24T17:58:00Z"/>
  <w16cex:commentExtensible w16cex:durableId="7AA2CE49" w16cex:dateUtc="2024-07-24T17:59:00Z"/>
  <w16cex:commentExtensible w16cex:durableId="7E3A2164" w16cex:dateUtc="2024-07-24T18:00:00Z"/>
  <w16cex:commentExtensible w16cex:durableId="2EB4EF7B" w16cex:dateUtc="2024-07-24T18:01:00Z"/>
  <w16cex:commentExtensible w16cex:durableId="634BAA9A" w16cex:dateUtc="2024-07-24T18:02:00Z"/>
  <w16cex:commentExtensible w16cex:durableId="0D331C75" w16cex:dateUtc="2024-07-24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FEAA05" w16cid:durableId="44FBEF5F"/>
  <w16cid:commentId w16cid:paraId="1B02C8C5" w16cid:durableId="338128B3"/>
  <w16cid:commentId w16cid:paraId="42ABDE50" w16cid:durableId="42D132B9"/>
  <w16cid:commentId w16cid:paraId="31E88549" w16cid:durableId="5B5A02B3"/>
  <w16cid:commentId w16cid:paraId="01E0C8C9" w16cid:durableId="433D9E81"/>
  <w16cid:commentId w16cid:paraId="0AF666AE" w16cid:durableId="220AA25B"/>
  <w16cid:commentId w16cid:paraId="212247FE" w16cid:durableId="57C9C8C6"/>
  <w16cid:commentId w16cid:paraId="702D5EA2" w16cid:durableId="3BC95C4C"/>
  <w16cid:commentId w16cid:paraId="6B283293" w16cid:durableId="0859C29E"/>
  <w16cid:commentId w16cid:paraId="1E1542BE" w16cid:durableId="17ED9927"/>
  <w16cid:commentId w16cid:paraId="514E5389" w16cid:durableId="48E21353"/>
  <w16cid:commentId w16cid:paraId="5E60CC4C" w16cid:durableId="471C1924"/>
  <w16cid:commentId w16cid:paraId="0880D080" w16cid:durableId="3973B540"/>
  <w16cid:commentId w16cid:paraId="1B065001" w16cid:durableId="5FF87B08"/>
  <w16cid:commentId w16cid:paraId="0A112531" w16cid:durableId="547AEBDE"/>
  <w16cid:commentId w16cid:paraId="0376DF04" w16cid:durableId="393E5E8A"/>
  <w16cid:commentId w16cid:paraId="38D513A4" w16cid:durableId="21F89963"/>
  <w16cid:commentId w16cid:paraId="3C5774AD" w16cid:durableId="1E877004"/>
  <w16cid:commentId w16cid:paraId="64BD5429" w16cid:durableId="01AFB355"/>
  <w16cid:commentId w16cid:paraId="7B180715" w16cid:durableId="3AB023F9"/>
  <w16cid:commentId w16cid:paraId="3110795B" w16cid:durableId="2667205A"/>
  <w16cid:commentId w16cid:paraId="79B14CDC" w16cid:durableId="2B10EE07"/>
  <w16cid:commentId w16cid:paraId="7C481325" w16cid:durableId="5A2BB2EC"/>
  <w16cid:commentId w16cid:paraId="06E2A6EE" w16cid:durableId="0D248538"/>
  <w16cid:commentId w16cid:paraId="60B291E3" w16cid:durableId="210D1603"/>
  <w16cid:commentId w16cid:paraId="11F65F9B" w16cid:durableId="52675E10"/>
  <w16cid:commentId w16cid:paraId="4E6AA8E4" w16cid:durableId="6C06162D"/>
  <w16cid:commentId w16cid:paraId="38B021D1" w16cid:durableId="74B7BB6E"/>
  <w16cid:commentId w16cid:paraId="26B605C1" w16cid:durableId="6BE03771"/>
  <w16cid:commentId w16cid:paraId="03638FCC" w16cid:durableId="697CB080"/>
  <w16cid:commentId w16cid:paraId="1D070DE3" w16cid:durableId="798DC46E"/>
  <w16cid:commentId w16cid:paraId="77101C30" w16cid:durableId="3197DDE4"/>
  <w16cid:commentId w16cid:paraId="6781D388" w16cid:durableId="6CE8F3A9"/>
  <w16cid:commentId w16cid:paraId="273459D1" w16cid:durableId="6548D64E"/>
  <w16cid:commentId w16cid:paraId="6A2EF198" w16cid:durableId="14B93752"/>
  <w16cid:commentId w16cid:paraId="157C0F52" w16cid:durableId="375942A7"/>
  <w16cid:commentId w16cid:paraId="7CC21A40" w16cid:durableId="4F376FD5"/>
  <w16cid:commentId w16cid:paraId="7425C132" w16cid:durableId="28A792B5"/>
  <w16cid:commentId w16cid:paraId="1403D062" w16cid:durableId="76209704"/>
  <w16cid:commentId w16cid:paraId="703589B0" w16cid:durableId="4617646E"/>
  <w16cid:commentId w16cid:paraId="3D50CEEC" w16cid:durableId="51102E1A"/>
  <w16cid:commentId w16cid:paraId="5AFF0167" w16cid:durableId="165ADC15"/>
  <w16cid:commentId w16cid:paraId="59FF4A9E" w16cid:durableId="1D9E88ED"/>
  <w16cid:commentId w16cid:paraId="3E9DF915" w16cid:durableId="1BF67227"/>
  <w16cid:commentId w16cid:paraId="07D4A78A" w16cid:durableId="2667F275"/>
  <w16cid:commentId w16cid:paraId="48F5A62A" w16cid:durableId="2B6F3B3B"/>
  <w16cid:commentId w16cid:paraId="50C0DD3D" w16cid:durableId="035E9D85"/>
  <w16cid:commentId w16cid:paraId="7F41B0C5" w16cid:durableId="7CF7F1B8"/>
  <w16cid:commentId w16cid:paraId="7CB585E5" w16cid:durableId="632BC242"/>
  <w16cid:commentId w16cid:paraId="33A85BE6" w16cid:durableId="510BBD3A"/>
  <w16cid:commentId w16cid:paraId="349230A0" w16cid:durableId="153CF1AC"/>
  <w16cid:commentId w16cid:paraId="681CC309" w16cid:durableId="0321825E"/>
  <w16cid:commentId w16cid:paraId="3EEBA33E" w16cid:durableId="2267FCFB"/>
  <w16cid:commentId w16cid:paraId="539870B1" w16cid:durableId="7E2C5F03"/>
  <w16cid:commentId w16cid:paraId="06BB9294" w16cid:durableId="4C3E41B8"/>
  <w16cid:commentId w16cid:paraId="27FC4A76" w16cid:durableId="7AA2CE49"/>
  <w16cid:commentId w16cid:paraId="01DFA50A" w16cid:durableId="7E3A2164"/>
  <w16cid:commentId w16cid:paraId="7B0F149E" w16cid:durableId="2EB4EF7B"/>
  <w16cid:commentId w16cid:paraId="6AA4440D" w16cid:durableId="634BAA9A"/>
  <w16cid:commentId w16cid:paraId="573A5F08" w16cid:durableId="0D331C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D4823E" w14:textId="77777777" w:rsidR="00B574F7" w:rsidRDefault="00B574F7">
      <w:r>
        <w:separator/>
      </w:r>
    </w:p>
  </w:endnote>
  <w:endnote w:type="continuationSeparator" w:id="0">
    <w:p w14:paraId="72443624" w14:textId="77777777" w:rsidR="00B574F7" w:rsidRDefault="00B5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itka Text">
    <w:panose1 w:val="00000000000000000000"/>
    <w:charset w:val="00"/>
    <w:family w:val="auto"/>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DACF5" w14:textId="77777777" w:rsidR="004E544D" w:rsidRDefault="004E544D">
    <w:pPr>
      <w:widowControl w:val="0"/>
      <w:autoSpaceDE w:val="0"/>
      <w:autoSpaceDN w:val="0"/>
      <w:adjustRightInd w:val="0"/>
      <w:rPr>
        <w:rFonts w:ascii="Sitka Text" w:hAnsi="Sitka Text" w:cs="Sitka Tex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6C3C2" w14:textId="77777777" w:rsidR="00B574F7" w:rsidRDefault="00B574F7">
      <w:r>
        <w:separator/>
      </w:r>
    </w:p>
  </w:footnote>
  <w:footnote w:type="continuationSeparator" w:id="0">
    <w:p w14:paraId="389DCC49" w14:textId="77777777" w:rsidR="00B574F7" w:rsidRDefault="00B5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E8C36" w14:textId="4C0EBED7" w:rsidR="00D05DCC" w:rsidRPr="00D05DCC" w:rsidRDefault="00D05DCC">
    <w:pPr>
      <w:pStyle w:val="Header"/>
      <w:jc w:val="right"/>
      <w:rPr>
        <w:rFonts w:ascii="Times New Roman" w:hAnsi="Times New Roman"/>
      </w:rPr>
    </w:pPr>
    <w:r w:rsidRPr="00D05DCC">
      <w:rPr>
        <w:rFonts w:ascii="Times New Roman" w:hAnsi="Times New Roman"/>
      </w:rPr>
      <w:t xml:space="preserve">Haab / First Contact / </w:t>
    </w:r>
    <w:r w:rsidRPr="00D05DCC">
      <w:rPr>
        <w:rFonts w:ascii="Times New Roman" w:hAnsi="Times New Roman"/>
      </w:rPr>
      <w:fldChar w:fldCharType="begin"/>
    </w:r>
    <w:r w:rsidRPr="00D05DCC">
      <w:rPr>
        <w:rFonts w:ascii="Times New Roman" w:hAnsi="Times New Roman"/>
      </w:rPr>
      <w:instrText xml:space="preserve"> PAGE   \* MERGEFORMAT </w:instrText>
    </w:r>
    <w:r w:rsidRPr="00D05DCC">
      <w:rPr>
        <w:rFonts w:ascii="Times New Roman" w:hAnsi="Times New Roman"/>
      </w:rPr>
      <w:fldChar w:fldCharType="separate"/>
    </w:r>
    <w:r w:rsidRPr="00D05DCC">
      <w:rPr>
        <w:rFonts w:ascii="Times New Roman" w:hAnsi="Times New Roman"/>
        <w:noProof/>
      </w:rPr>
      <w:t>2</w:t>
    </w:r>
    <w:r w:rsidRPr="00D05DCC">
      <w:rPr>
        <w:rFonts w:ascii="Times New Roman" w:hAnsi="Times New Roman"/>
        <w:noProof/>
      </w:rPr>
      <w:fldChar w:fldCharType="end"/>
    </w:r>
  </w:p>
  <w:p w14:paraId="4D6DCDF4" w14:textId="77777777" w:rsidR="004E544D" w:rsidRPr="00D05DCC" w:rsidRDefault="004E544D">
    <w:pPr>
      <w:widowControl w:val="0"/>
      <w:autoSpaceDE w:val="0"/>
      <w:autoSpaceDN w:val="0"/>
      <w:adjustRightInd w:val="0"/>
      <w:rPr>
        <w:rFonts w:ascii="Times New Roman" w:hAnsi="Times New Roman"/>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erniciaro, Leon">
    <w15:presenceInfo w15:providerId="AD" w15:userId="S::leon.perniciaro@uconn.edu::fd1a0757-c7e8-4af2-aa44-683c9e1742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trackRevisions/>
  <w:doNotTrackMoves/>
  <w:defaultTabStop w:val="72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544D"/>
    <w:rsid w:val="00080579"/>
    <w:rsid w:val="001C6EAD"/>
    <w:rsid w:val="00457B01"/>
    <w:rsid w:val="00495FF1"/>
    <w:rsid w:val="004E544D"/>
    <w:rsid w:val="00560782"/>
    <w:rsid w:val="008528DC"/>
    <w:rsid w:val="008D4BE0"/>
    <w:rsid w:val="009C0643"/>
    <w:rsid w:val="00B574F7"/>
    <w:rsid w:val="00C526F9"/>
    <w:rsid w:val="00D05DCC"/>
    <w:rsid w:val="00DD4E69"/>
    <w:rsid w:val="00DD5FB8"/>
    <w:rsid w:val="00E43B67"/>
    <w:rsid w:val="00E8670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B3C7F"/>
  <w15:docId w15:val="{8AC6F012-9CC4-433C-A237-4E268DCB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DCC"/>
    <w:pPr>
      <w:tabs>
        <w:tab w:val="center" w:pos="4680"/>
        <w:tab w:val="right" w:pos="9360"/>
      </w:tabs>
    </w:pPr>
  </w:style>
  <w:style w:type="character" w:customStyle="1" w:styleId="HeaderChar">
    <w:name w:val="Header Char"/>
    <w:link w:val="Header"/>
    <w:uiPriority w:val="99"/>
    <w:rsid w:val="00D05DCC"/>
    <w:rPr>
      <w:sz w:val="24"/>
      <w:szCs w:val="24"/>
    </w:rPr>
  </w:style>
  <w:style w:type="paragraph" w:styleId="Footer">
    <w:name w:val="footer"/>
    <w:basedOn w:val="Normal"/>
    <w:link w:val="FooterChar"/>
    <w:uiPriority w:val="99"/>
    <w:unhideWhenUsed/>
    <w:rsid w:val="00D05DCC"/>
    <w:pPr>
      <w:tabs>
        <w:tab w:val="center" w:pos="4680"/>
        <w:tab w:val="right" w:pos="9360"/>
      </w:tabs>
    </w:pPr>
  </w:style>
  <w:style w:type="character" w:customStyle="1" w:styleId="FooterChar">
    <w:name w:val="Footer Char"/>
    <w:link w:val="Footer"/>
    <w:uiPriority w:val="99"/>
    <w:rsid w:val="00D05DCC"/>
    <w:rPr>
      <w:sz w:val="24"/>
      <w:szCs w:val="24"/>
    </w:rPr>
  </w:style>
  <w:style w:type="character" w:styleId="CommentReference">
    <w:name w:val="annotation reference"/>
    <w:uiPriority w:val="99"/>
    <w:semiHidden/>
    <w:unhideWhenUsed/>
    <w:rsid w:val="00E43B67"/>
    <w:rPr>
      <w:sz w:val="16"/>
      <w:szCs w:val="16"/>
    </w:rPr>
  </w:style>
  <w:style w:type="paragraph" w:styleId="CommentText">
    <w:name w:val="annotation text"/>
    <w:basedOn w:val="Normal"/>
    <w:link w:val="CommentTextChar"/>
    <w:uiPriority w:val="99"/>
    <w:unhideWhenUsed/>
    <w:rsid w:val="00E43B67"/>
    <w:rPr>
      <w:sz w:val="20"/>
      <w:szCs w:val="20"/>
    </w:rPr>
  </w:style>
  <w:style w:type="character" w:customStyle="1" w:styleId="CommentTextChar">
    <w:name w:val="Comment Text Char"/>
    <w:link w:val="CommentText"/>
    <w:uiPriority w:val="99"/>
    <w:rsid w:val="00E43B67"/>
    <w:rPr>
      <w:lang w:val="en-US" w:eastAsia="en-US"/>
    </w:rPr>
  </w:style>
  <w:style w:type="paragraph" w:styleId="CommentSubject">
    <w:name w:val="annotation subject"/>
    <w:basedOn w:val="CommentText"/>
    <w:next w:val="CommentText"/>
    <w:link w:val="CommentSubjectChar"/>
    <w:uiPriority w:val="99"/>
    <w:semiHidden/>
    <w:unhideWhenUsed/>
    <w:rsid w:val="00E43B67"/>
    <w:rPr>
      <w:b/>
      <w:bCs/>
    </w:rPr>
  </w:style>
  <w:style w:type="character" w:customStyle="1" w:styleId="CommentSubjectChar">
    <w:name w:val="Comment Subject Char"/>
    <w:link w:val="CommentSubject"/>
    <w:uiPriority w:val="99"/>
    <w:semiHidden/>
    <w:rsid w:val="00E43B67"/>
    <w:rPr>
      <w:b/>
      <w:bCs/>
      <w:lang w:val="en-US" w:eastAsia="en-US"/>
    </w:rPr>
  </w:style>
  <w:style w:type="paragraph" w:styleId="Revision">
    <w:name w:val="Revision"/>
    <w:hidden/>
    <w:uiPriority w:val="99"/>
    <w:semiHidden/>
    <w:rsid w:val="00E43B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0058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1430</TotalTime>
  <Pages>17</Pages>
  <Words>4008</Words>
  <Characters>22848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Perniciaro, Leon</cp:lastModifiedBy>
  <cp:revision>8</cp:revision>
  <dcterms:created xsi:type="dcterms:W3CDTF">2024-01-14T19:57:00Z</dcterms:created>
  <dcterms:modified xsi:type="dcterms:W3CDTF">2024-07-24T18:08:00Z</dcterms:modified>
</cp:coreProperties>
</file>