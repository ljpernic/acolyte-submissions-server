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48" w:type="dxa"/>
        <w:tblCellMar>
          <w:left w:w="100" w:type="dxa"/>
          <w:right w:w="100" w:type="dxa"/>
        </w:tblCellMar>
        <w:tblLook w:val="0000" w:firstRow="0" w:lastRow="0" w:firstColumn="0" w:lastColumn="0" w:noHBand="0" w:noVBand="0"/>
      </w:tblPr>
      <w:tblGrid>
        <w:gridCol w:w="5891"/>
        <w:gridCol w:w="359"/>
        <w:gridCol w:w="3898"/>
      </w:tblGrid>
      <w:tr w:rsidR="00062300" w:rsidRPr="00CF01A3" w14:paraId="7A257412" w14:textId="77777777" w:rsidTr="00062300">
        <w:tc>
          <w:tcPr>
            <w:tcW w:w="0" w:type="auto"/>
          </w:tcPr>
          <w:p w14:paraId="275A7311" w14:textId="77777777" w:rsidR="00062300" w:rsidRPr="00CF01A3" w:rsidRDefault="00062300" w:rsidP="0006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bookmarkStart w:id="0" w:name="First_Page_Header"/>
            <w:r w:rsidRPr="00CF01A3">
              <w:rPr>
                <w:rFonts w:ascii="Times New Roman" w:hAnsi="Times New Roman" w:cs="Times New Roman"/>
              </w:rPr>
              <w:t>Jonathan</w:t>
            </w:r>
            <w:bookmarkEnd w:id="0"/>
            <w:r w:rsidRPr="00CF01A3">
              <w:rPr>
                <w:rFonts w:ascii="Times New Roman" w:hAnsi="Times New Roman" w:cs="Times New Roman"/>
              </w:rPr>
              <w:t xml:space="preserve"> Gensler</w:t>
            </w:r>
          </w:p>
          <w:p w14:paraId="7E7873C1" w14:textId="77777777" w:rsidR="00062300" w:rsidRPr="00CF01A3" w:rsidRDefault="00062300" w:rsidP="0006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CF01A3">
              <w:rPr>
                <w:rFonts w:ascii="Times New Roman" w:hAnsi="Times New Roman" w:cs="Times New Roman"/>
              </w:rPr>
              <w:t>jonny.gensler.author@gmail.com</w:t>
            </w:r>
          </w:p>
          <w:p w14:paraId="6DFDA6BA" w14:textId="77777777" w:rsidR="00062300" w:rsidRPr="00CF01A3" w:rsidRDefault="00062300" w:rsidP="0006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117BDB13" w14:textId="36F211E6" w:rsidR="00062300" w:rsidRPr="00CF01A3" w:rsidRDefault="00062300" w:rsidP="0006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CF01A3">
              <w:rPr>
                <w:rFonts w:ascii="Times New Roman" w:hAnsi="Times New Roman" w:cs="Times New Roman"/>
              </w:rPr>
              <w:t>Affiliate Member, HWA</w:t>
            </w:r>
          </w:p>
        </w:tc>
        <w:tc>
          <w:tcPr>
            <w:tcW w:w="0" w:type="auto"/>
          </w:tcPr>
          <w:p w14:paraId="4929FE08" w14:textId="636AC105" w:rsidR="00062300" w:rsidRPr="00CF01A3" w:rsidRDefault="00062300" w:rsidP="0006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tc>
        <w:tc>
          <w:tcPr>
            <w:tcW w:w="0" w:type="auto"/>
          </w:tcPr>
          <w:p w14:paraId="6B0356CA" w14:textId="491C83CA" w:rsidR="00062300" w:rsidRPr="00CF01A3" w:rsidRDefault="00062300" w:rsidP="0006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rPr>
            </w:pPr>
            <w:r>
              <w:rPr>
                <w:rFonts w:ascii="Times New Roman" w:hAnsi="Times New Roman" w:cs="Times New Roman"/>
              </w:rPr>
              <w:t xml:space="preserve">Approx. </w:t>
            </w:r>
            <w:r w:rsidRPr="00CF01A3">
              <w:rPr>
                <w:rFonts w:ascii="Times New Roman" w:hAnsi="Times New Roman" w:cs="Times New Roman"/>
              </w:rPr>
              <w:t>2,700 words</w:t>
            </w:r>
          </w:p>
        </w:tc>
      </w:tr>
    </w:tbl>
    <w:p w14:paraId="09E2DDF0"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5F68FC5A"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59A6036D"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50DE5AAB"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7D492570"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7A2E394A" w14:textId="77777777" w:rsidR="007208B2"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56669775" w14:textId="77777777" w:rsidR="00AB2166" w:rsidRDefault="00AB2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38EA3A46" w14:textId="77777777" w:rsidR="00AB2166" w:rsidRPr="00CF01A3" w:rsidRDefault="00AB2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5A58B29C"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17C8E5B6" w14:textId="77777777" w:rsidR="007208B2"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0166C396" w14:textId="77777777" w:rsidR="00D37DCC" w:rsidRPr="00CF01A3" w:rsidRDefault="00D37D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11214532"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44684CFB" w14:textId="77777777" w:rsidR="007208B2" w:rsidRPr="00CF01A3"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705E0D66" w14:textId="77777777" w:rsidR="007208B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r w:rsidRPr="00CF01A3">
        <w:rPr>
          <w:rFonts w:ascii="Times New Roman" w:hAnsi="Times New Roman" w:cs="Times New Roman"/>
        </w:rPr>
        <w:t>You Ain't Supposed to Die on a Saturday Night</w:t>
      </w:r>
    </w:p>
    <w:p w14:paraId="44336F37" w14:textId="77777777" w:rsidR="0089250F" w:rsidRDefault="008925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6335088D" w14:textId="497E6CF3" w:rsidR="007208B2" w:rsidRPr="00CF01A3" w:rsidRDefault="000623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r>
        <w:rPr>
          <w:rFonts w:ascii="Times New Roman" w:hAnsi="Times New Roman" w:cs="Times New Roman"/>
        </w:rPr>
        <w:t>By Jonathan Gensler</w:t>
      </w:r>
    </w:p>
    <w:p w14:paraId="0579AB62" w14:textId="77777777" w:rsidR="007208B2" w:rsidRDefault="007208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5D1A46B2" w14:textId="77777777" w:rsidR="00CF01A3" w:rsidRDefault="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4C771D6C" w14:textId="77777777" w:rsidR="00F029E5" w:rsidRPr="00CF01A3" w:rsidRDefault="00F02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rPr>
      </w:pPr>
    </w:p>
    <w:p w14:paraId="5F3FE753" w14:textId="4CE0CF5A" w:rsidR="00F029E5" w:rsidRDefault="00F029E5" w:rsidP="00F029E5">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bookmarkStart w:id="1" w:name="Scene_1_Backstage_Preshow"/>
      <w:commentRangeStart w:id="2"/>
      <w:r>
        <w:rPr>
          <w:rFonts w:ascii="Times New Roman" w:hAnsi="Times New Roman" w:cs="Times New Roman"/>
        </w:rPr>
        <w:t>E</w:t>
      </w:r>
      <w:commentRangeEnd w:id="2"/>
      <w:r w:rsidR="00813F64">
        <w:rPr>
          <w:rStyle w:val="CommentReference"/>
        </w:rPr>
        <w:commentReference w:id="2"/>
      </w:r>
      <w:r>
        <w:rPr>
          <w:rFonts w:ascii="Times New Roman" w:hAnsi="Times New Roman" w:cs="Times New Roman"/>
        </w:rPr>
        <w:t xml:space="preserve">veryone in </w:t>
      </w:r>
      <w:commentRangeStart w:id="3"/>
      <w:r>
        <w:rPr>
          <w:rFonts w:ascii="Times New Roman" w:hAnsi="Times New Roman" w:cs="Times New Roman"/>
        </w:rPr>
        <w:t>the scene</w:t>
      </w:r>
      <w:commentRangeEnd w:id="3"/>
      <w:r w:rsidR="007E466E">
        <w:rPr>
          <w:rStyle w:val="CommentReference"/>
        </w:rPr>
        <w:commentReference w:id="3"/>
      </w:r>
      <w:r>
        <w:rPr>
          <w:rFonts w:ascii="Times New Roman" w:hAnsi="Times New Roman" w:cs="Times New Roman"/>
        </w:rPr>
        <w:t xml:space="preserve"> has some kind of death wish, don’t they? A fantasy, a nightmare. </w:t>
      </w:r>
      <w:commentRangeStart w:id="4"/>
      <w:r>
        <w:rPr>
          <w:rFonts w:ascii="Times New Roman" w:hAnsi="Times New Roman" w:cs="Times New Roman"/>
        </w:rPr>
        <w:t xml:space="preserve">Doesn’t matter what it is, though—they never think it’s </w:t>
      </w:r>
      <w:r w:rsidRPr="00F029E5">
        <w:rPr>
          <w:rFonts w:ascii="Times New Roman" w:hAnsi="Times New Roman" w:cs="Times New Roman"/>
          <w:i/>
          <w:iCs/>
        </w:rPr>
        <w:t>really</w:t>
      </w:r>
      <w:r>
        <w:rPr>
          <w:rFonts w:ascii="Times New Roman" w:hAnsi="Times New Roman" w:cs="Times New Roman"/>
        </w:rPr>
        <w:t xml:space="preserve"> going to happen to them</w:t>
      </w:r>
      <w:r>
        <w:rPr>
          <w:rFonts w:ascii="Times New Roman" w:hAnsi="Times New Roman" w:cs="Times New Roman"/>
          <w:i/>
          <w:iCs/>
        </w:rPr>
        <w:t>.</w:t>
      </w:r>
      <w:commentRangeEnd w:id="4"/>
      <w:r w:rsidR="007E466E">
        <w:rPr>
          <w:rStyle w:val="CommentReference"/>
        </w:rPr>
        <w:commentReference w:id="4"/>
      </w:r>
    </w:p>
    <w:p w14:paraId="396883EC" w14:textId="1458C3AB" w:rsidR="00A504D7" w:rsidRDefault="00CF01A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 xml:space="preserve">I should at least give </w:t>
      </w:r>
      <w:r w:rsidR="00F029E5">
        <w:rPr>
          <w:rFonts w:ascii="Times New Roman" w:hAnsi="Times New Roman" w:cs="Times New Roman"/>
        </w:rPr>
        <w:t>th</w:t>
      </w:r>
      <w:r>
        <w:rPr>
          <w:rFonts w:ascii="Times New Roman" w:hAnsi="Times New Roman" w:cs="Times New Roman"/>
        </w:rPr>
        <w:t xml:space="preserve">em a chance to leave. To save themselves. </w:t>
      </w:r>
    </w:p>
    <w:p w14:paraId="625720B0" w14:textId="77777777" w:rsidR="00F029E5" w:rsidRDefault="00CF01A3" w:rsidP="00F029E5">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But I can’t.</w:t>
      </w:r>
      <w:r w:rsidR="00F029E5" w:rsidRPr="00F029E5">
        <w:rPr>
          <w:rFonts w:ascii="Times New Roman" w:hAnsi="Times New Roman" w:cs="Times New Roman"/>
        </w:rPr>
        <w:t xml:space="preserve"> </w:t>
      </w:r>
    </w:p>
    <w:p w14:paraId="43F206E6" w14:textId="745B018B" w:rsidR="00CF01A3" w:rsidRDefault="00F029E5" w:rsidP="00F029E5">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5"/>
      <w:r>
        <w:rPr>
          <w:rFonts w:ascii="Times New Roman" w:hAnsi="Times New Roman" w:cs="Times New Roman"/>
        </w:rPr>
        <w:t>I love them too much.</w:t>
      </w:r>
      <w:commentRangeEnd w:id="5"/>
      <w:r w:rsidR="007E466E">
        <w:rPr>
          <w:rStyle w:val="CommentReference"/>
        </w:rPr>
        <w:commentReference w:id="5"/>
      </w:r>
    </w:p>
    <w:bookmarkEnd w:id="1"/>
    <w:p w14:paraId="28353884" w14:textId="1331F2CC" w:rsidR="007208B2" w:rsidRPr="00CF01A3" w:rsidRDefault="00DC1AA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I am</w:t>
      </w:r>
      <w:r w:rsidRPr="00CF01A3">
        <w:rPr>
          <w:rFonts w:ascii="Times New Roman" w:hAnsi="Times New Roman" w:cs="Times New Roman"/>
        </w:rPr>
        <w:t xml:space="preserve"> t</w:t>
      </w:r>
      <w:r w:rsidR="0017411B">
        <w:rPr>
          <w:rFonts w:ascii="Times New Roman" w:hAnsi="Times New Roman" w:cs="Times New Roman"/>
        </w:rPr>
        <w:t>ethered</w:t>
      </w:r>
      <w:r w:rsidRPr="00CF01A3">
        <w:rPr>
          <w:rFonts w:ascii="Times New Roman" w:hAnsi="Times New Roman" w:cs="Times New Roman"/>
        </w:rPr>
        <w:t xml:space="preserve"> to the crowd. To their screaming, hypnotic adoration. </w:t>
      </w:r>
    </w:p>
    <w:p w14:paraId="1CC5F3E0" w14:textId="2476F01C"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“We’re Down the Shore! Thank you </w:t>
      </w:r>
      <w:r w:rsidR="00483306">
        <w:rPr>
          <w:rFonts w:ascii="Times New Roman" w:hAnsi="Times New Roman" w:cs="Times New Roman"/>
        </w:rPr>
        <w:t>for being here!</w:t>
      </w:r>
      <w:r w:rsidRPr="00CF01A3">
        <w:rPr>
          <w:rFonts w:ascii="Times New Roman" w:hAnsi="Times New Roman" w:cs="Times New Roman"/>
        </w:rPr>
        <w:t xml:space="preserve"> See you after a short break!” I look over at Sticky </w:t>
      </w:r>
      <w:r w:rsidR="00F447AB" w:rsidRPr="00CF01A3">
        <w:rPr>
          <w:rFonts w:ascii="Times New Roman" w:hAnsi="Times New Roman" w:cs="Times New Roman"/>
        </w:rPr>
        <w:t xml:space="preserve">Ricky Germain </w:t>
      </w:r>
      <w:r w:rsidRPr="00CF01A3">
        <w:rPr>
          <w:rFonts w:ascii="Times New Roman" w:hAnsi="Times New Roman" w:cs="Times New Roman"/>
        </w:rPr>
        <w:t xml:space="preserve">and motion to the back right of the stage. Is that </w:t>
      </w:r>
      <w:proofErr w:type="gramStart"/>
      <w:r w:rsidRPr="00CF01A3">
        <w:rPr>
          <w:rFonts w:ascii="Times New Roman" w:hAnsi="Times New Roman" w:cs="Times New Roman"/>
        </w:rPr>
        <w:t>stage</w:t>
      </w:r>
      <w:proofErr w:type="gramEnd"/>
      <w:r w:rsidRPr="00CF01A3">
        <w:rPr>
          <w:rFonts w:ascii="Times New Roman" w:hAnsi="Times New Roman" w:cs="Times New Roman"/>
        </w:rPr>
        <w:t xml:space="preserve"> right? </w:t>
      </w:r>
      <w:r w:rsidR="00483306">
        <w:rPr>
          <w:rFonts w:ascii="Times New Roman" w:hAnsi="Times New Roman" w:cs="Times New Roman"/>
        </w:rPr>
        <w:t>W</w:t>
      </w:r>
      <w:r w:rsidRPr="00CF01A3">
        <w:rPr>
          <w:rFonts w:ascii="Times New Roman" w:hAnsi="Times New Roman" w:cs="Times New Roman"/>
        </w:rPr>
        <w:t>ho the fuck cares? This is rock and roll</w:t>
      </w:r>
      <w:r w:rsidR="0017411B">
        <w:rPr>
          <w:rFonts w:ascii="Times New Roman" w:hAnsi="Times New Roman" w:cs="Times New Roman"/>
        </w:rPr>
        <w:t xml:space="preserve">. </w:t>
      </w:r>
      <w:r w:rsidR="003E1380">
        <w:rPr>
          <w:rFonts w:ascii="Times New Roman" w:hAnsi="Times New Roman" w:cs="Times New Roman"/>
        </w:rPr>
        <w:t>This is smashed</w:t>
      </w:r>
      <w:r w:rsidR="00F74615">
        <w:rPr>
          <w:rFonts w:ascii="Times New Roman" w:hAnsi="Times New Roman" w:cs="Times New Roman"/>
        </w:rPr>
        <w:t>-</w:t>
      </w:r>
      <w:r w:rsidR="003E1380">
        <w:rPr>
          <w:rFonts w:ascii="Times New Roman" w:hAnsi="Times New Roman" w:cs="Times New Roman"/>
        </w:rPr>
        <w:t xml:space="preserve">up guitars, </w:t>
      </w:r>
      <w:proofErr w:type="gramStart"/>
      <w:r w:rsidR="003E1380">
        <w:rPr>
          <w:rFonts w:ascii="Times New Roman" w:hAnsi="Times New Roman" w:cs="Times New Roman"/>
        </w:rPr>
        <w:t>groupies</w:t>
      </w:r>
      <w:proofErr w:type="gramEnd"/>
      <w:r w:rsidR="003E1380">
        <w:rPr>
          <w:rFonts w:ascii="Times New Roman" w:hAnsi="Times New Roman" w:cs="Times New Roman"/>
        </w:rPr>
        <w:t xml:space="preserve"> and blowjobs, popping needles under the boardwalk. </w:t>
      </w:r>
      <w:r w:rsidR="0017411B">
        <w:rPr>
          <w:rFonts w:ascii="Times New Roman" w:hAnsi="Times New Roman" w:cs="Times New Roman"/>
        </w:rPr>
        <w:t>T</w:t>
      </w:r>
      <w:r w:rsidRPr="00CF01A3">
        <w:rPr>
          <w:rFonts w:ascii="Times New Roman" w:hAnsi="Times New Roman" w:cs="Times New Roman"/>
        </w:rPr>
        <w:t xml:space="preserve">his is </w:t>
      </w:r>
      <w:proofErr w:type="gramStart"/>
      <w:r w:rsidR="00AB2166" w:rsidRPr="00AB2166">
        <w:rPr>
          <w:rFonts w:ascii="Times New Roman" w:hAnsi="Times New Roman" w:cs="Times New Roman"/>
          <w:i/>
          <w:iCs/>
        </w:rPr>
        <w:t>The</w:t>
      </w:r>
      <w:proofErr w:type="gramEnd"/>
      <w:r w:rsidRPr="00CF01A3">
        <w:rPr>
          <w:rFonts w:ascii="Times New Roman" w:hAnsi="Times New Roman" w:cs="Times New Roman"/>
        </w:rPr>
        <w:t xml:space="preserve"> </w:t>
      </w:r>
      <w:r w:rsidR="00AB2166">
        <w:rPr>
          <w:rFonts w:ascii="Times New Roman" w:hAnsi="Times New Roman" w:cs="Times New Roman"/>
        </w:rPr>
        <w:t>m</w:t>
      </w:r>
      <w:r w:rsidRPr="00CF01A3">
        <w:rPr>
          <w:rFonts w:ascii="Times New Roman" w:hAnsi="Times New Roman" w:cs="Times New Roman"/>
        </w:rPr>
        <w:t xml:space="preserve">otherfucking </w:t>
      </w:r>
      <w:r w:rsidRPr="00AB2166">
        <w:rPr>
          <w:rFonts w:ascii="Times New Roman" w:hAnsi="Times New Roman" w:cs="Times New Roman"/>
          <w:i/>
          <w:iCs/>
        </w:rPr>
        <w:t>Paramount</w:t>
      </w:r>
      <w:r w:rsidRPr="00CF01A3">
        <w:rPr>
          <w:rFonts w:ascii="Times New Roman" w:hAnsi="Times New Roman" w:cs="Times New Roman"/>
        </w:rPr>
        <w:t>.</w:t>
      </w:r>
    </w:p>
    <w:p w14:paraId="71299CA2" w14:textId="3E28979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6"/>
      <w:r w:rsidRPr="00CF01A3">
        <w:rPr>
          <w:rFonts w:ascii="Times New Roman" w:hAnsi="Times New Roman" w:cs="Times New Roman"/>
        </w:rPr>
        <w:t xml:space="preserve">The lights go down, </w:t>
      </w:r>
      <w:r w:rsidR="00361CC2">
        <w:rPr>
          <w:rFonts w:ascii="Times New Roman" w:hAnsi="Times New Roman" w:cs="Times New Roman"/>
        </w:rPr>
        <w:t>and</w:t>
      </w:r>
      <w:r w:rsidRPr="00CF01A3">
        <w:rPr>
          <w:rFonts w:ascii="Times New Roman" w:hAnsi="Times New Roman" w:cs="Times New Roman"/>
        </w:rPr>
        <w:t xml:space="preserve"> the chanting only grows more intense.</w:t>
      </w:r>
      <w:commentRangeEnd w:id="6"/>
      <w:r w:rsidR="0024750E">
        <w:rPr>
          <w:rStyle w:val="CommentReference"/>
        </w:rPr>
        <w:commentReference w:id="6"/>
      </w:r>
    </w:p>
    <w:p w14:paraId="646ADEE5" w14:textId="4D21199C"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Damian runs up</w:t>
      </w:r>
      <w:r w:rsidR="00E26583">
        <w:rPr>
          <w:rFonts w:ascii="Times New Roman" w:hAnsi="Times New Roman" w:cs="Times New Roman"/>
        </w:rPr>
        <w:t xml:space="preserve">, </w:t>
      </w:r>
      <w:r w:rsidRPr="00CF01A3">
        <w:rPr>
          <w:rFonts w:ascii="Times New Roman" w:hAnsi="Times New Roman" w:cs="Times New Roman"/>
        </w:rPr>
        <w:t>rubs my shoulders. “</w:t>
      </w:r>
      <w:proofErr w:type="gramStart"/>
      <w:r w:rsidRPr="00CF01A3">
        <w:rPr>
          <w:rFonts w:ascii="Times New Roman" w:hAnsi="Times New Roman" w:cs="Times New Roman"/>
        </w:rPr>
        <w:t>Damn</w:t>
      </w:r>
      <w:proofErr w:type="gramEnd"/>
      <w:r w:rsidRPr="00CF01A3">
        <w:rPr>
          <w:rFonts w:ascii="Times New Roman" w:hAnsi="Times New Roman" w:cs="Times New Roman"/>
        </w:rPr>
        <w:t xml:space="preserve"> good job out </w:t>
      </w:r>
      <w:r w:rsidR="00AB2166">
        <w:rPr>
          <w:rFonts w:ascii="Times New Roman" w:hAnsi="Times New Roman" w:cs="Times New Roman"/>
        </w:rPr>
        <w:t>th</w:t>
      </w:r>
      <w:r w:rsidRPr="00CF01A3">
        <w:rPr>
          <w:rFonts w:ascii="Times New Roman" w:hAnsi="Times New Roman" w:cs="Times New Roman"/>
        </w:rPr>
        <w:t xml:space="preserve">ere tonight, Johnny. </w:t>
      </w:r>
      <w:commentRangeStart w:id="7"/>
      <w:r w:rsidRPr="00CF01A3">
        <w:rPr>
          <w:rFonts w:ascii="Times New Roman" w:hAnsi="Times New Roman" w:cs="Times New Roman"/>
        </w:rPr>
        <w:t xml:space="preserve">I </w:t>
      </w:r>
      <w:proofErr w:type="spellStart"/>
      <w:r w:rsidRPr="00CF01A3">
        <w:rPr>
          <w:rFonts w:ascii="Times New Roman" w:hAnsi="Times New Roman" w:cs="Times New Roman"/>
        </w:rPr>
        <w:t>toldja</w:t>
      </w:r>
      <w:proofErr w:type="spellEnd"/>
      <w:r w:rsidR="00E26583">
        <w:rPr>
          <w:rFonts w:ascii="Times New Roman" w:hAnsi="Times New Roman" w:cs="Times New Roman"/>
        </w:rPr>
        <w:t xml:space="preserve"> d</w:t>
      </w:r>
      <w:r w:rsidR="00483306">
        <w:rPr>
          <w:rFonts w:ascii="Times New Roman" w:hAnsi="Times New Roman" w:cs="Times New Roman"/>
        </w:rPr>
        <w:t>a</w:t>
      </w:r>
      <w:commentRangeEnd w:id="7"/>
      <w:r w:rsidR="0024750E">
        <w:rPr>
          <w:rStyle w:val="CommentReference"/>
        </w:rPr>
        <w:commentReference w:id="7"/>
      </w:r>
      <w:r w:rsidRPr="00CF01A3">
        <w:rPr>
          <w:rFonts w:ascii="Times New Roman" w:hAnsi="Times New Roman" w:cs="Times New Roman"/>
        </w:rPr>
        <w:t xml:space="preserve"> </w:t>
      </w:r>
      <w:proofErr w:type="spellStart"/>
      <w:r w:rsidRPr="00CF01A3">
        <w:rPr>
          <w:rFonts w:ascii="Times New Roman" w:hAnsi="Times New Roman" w:cs="Times New Roman"/>
        </w:rPr>
        <w:lastRenderedPageBreak/>
        <w:t>fans</w:t>
      </w:r>
      <w:r w:rsidR="00483306">
        <w:rPr>
          <w:rFonts w:ascii="Times New Roman" w:hAnsi="Times New Roman" w:cs="Times New Roman"/>
        </w:rPr>
        <w:t>’</w:t>
      </w:r>
      <w:r w:rsidRPr="00CF01A3">
        <w:rPr>
          <w:rFonts w:ascii="Times New Roman" w:hAnsi="Times New Roman" w:cs="Times New Roman"/>
        </w:rPr>
        <w:t>ve</w:t>
      </w:r>
      <w:proofErr w:type="spellEnd"/>
      <w:r w:rsidRPr="00CF01A3">
        <w:rPr>
          <w:rFonts w:ascii="Times New Roman" w:hAnsi="Times New Roman" w:cs="Times New Roman"/>
        </w:rPr>
        <w:t xml:space="preserve"> been waiting</w:t>
      </w:r>
      <w:r w:rsidR="00AB2166">
        <w:rPr>
          <w:rFonts w:ascii="Times New Roman" w:hAnsi="Times New Roman" w:cs="Times New Roman"/>
        </w:rPr>
        <w:t>, hungry</w:t>
      </w:r>
      <w:r w:rsidRPr="00CF01A3">
        <w:rPr>
          <w:rFonts w:ascii="Times New Roman" w:hAnsi="Times New Roman" w:cs="Times New Roman"/>
        </w:rPr>
        <w:t xml:space="preserve">. Dey need </w:t>
      </w:r>
      <w:r w:rsidRPr="00CF01A3">
        <w:rPr>
          <w:rFonts w:ascii="Times New Roman" w:hAnsi="Times New Roman" w:cs="Times New Roman"/>
          <w:i/>
        </w:rPr>
        <w:t>you</w:t>
      </w:r>
      <w:r w:rsidRPr="00CF01A3">
        <w:rPr>
          <w:rFonts w:ascii="Times New Roman" w:hAnsi="Times New Roman" w:cs="Times New Roman"/>
        </w:rPr>
        <w:t xml:space="preserve"> just much as you need dem.” I stop</w:t>
      </w:r>
      <w:r w:rsidR="00F74615">
        <w:rPr>
          <w:rFonts w:ascii="Times New Roman" w:hAnsi="Times New Roman" w:cs="Times New Roman"/>
        </w:rPr>
        <w:t xml:space="preserve"> and</w:t>
      </w:r>
      <w:r w:rsidRPr="00CF01A3">
        <w:rPr>
          <w:rFonts w:ascii="Times New Roman" w:hAnsi="Times New Roman" w:cs="Times New Roman"/>
        </w:rPr>
        <w:t xml:space="preserve"> turn to him</w:t>
      </w:r>
      <w:r w:rsidR="00F74615">
        <w:rPr>
          <w:rFonts w:ascii="Times New Roman" w:hAnsi="Times New Roman" w:cs="Times New Roman"/>
        </w:rPr>
        <w:t xml:space="preserve"> as he </w:t>
      </w:r>
      <w:commentRangeStart w:id="8"/>
      <w:r w:rsidR="00F74615">
        <w:rPr>
          <w:rFonts w:ascii="Times New Roman" w:hAnsi="Times New Roman" w:cs="Times New Roman"/>
        </w:rPr>
        <w:t>continues</w:t>
      </w:r>
      <w:commentRangeEnd w:id="8"/>
      <w:r w:rsidR="0024750E">
        <w:rPr>
          <w:rStyle w:val="CommentReference"/>
        </w:rPr>
        <w:commentReference w:id="8"/>
      </w:r>
      <w:r w:rsidR="00F74615">
        <w:rPr>
          <w:rFonts w:ascii="Times New Roman" w:hAnsi="Times New Roman" w:cs="Times New Roman"/>
        </w:rPr>
        <w:t>,</w:t>
      </w:r>
      <w:r w:rsidRPr="00CF01A3">
        <w:rPr>
          <w:rFonts w:ascii="Times New Roman" w:hAnsi="Times New Roman" w:cs="Times New Roman"/>
        </w:rPr>
        <w:t xml:space="preserve"> “It’s magic, I tell yah.”</w:t>
      </w:r>
    </w:p>
    <w:p w14:paraId="72F5F4B2" w14:textId="66C7D50F" w:rsidR="007208B2" w:rsidRPr="00CF01A3" w:rsidRDefault="00E2658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9"/>
      <w:r w:rsidRPr="00CF01A3">
        <w:rPr>
          <w:rFonts w:ascii="Times New Roman" w:hAnsi="Times New Roman" w:cs="Times New Roman"/>
        </w:rPr>
        <w:t xml:space="preserve">My body grows rigid. “We can’t play it. We </w:t>
      </w:r>
      <w:r w:rsidRPr="00483306">
        <w:rPr>
          <w:rFonts w:ascii="Times New Roman" w:hAnsi="Times New Roman" w:cs="Times New Roman"/>
          <w:i/>
          <w:iCs/>
        </w:rPr>
        <w:t>won’t</w:t>
      </w:r>
      <w:r w:rsidRPr="00CF01A3">
        <w:rPr>
          <w:rFonts w:ascii="Times New Roman" w:hAnsi="Times New Roman" w:cs="Times New Roman"/>
        </w:rPr>
        <w:t xml:space="preserve"> play it.” </w:t>
      </w:r>
      <w:commentRangeEnd w:id="9"/>
      <w:r w:rsidR="003E747E">
        <w:rPr>
          <w:rStyle w:val="CommentReference"/>
        </w:rPr>
        <w:commentReference w:id="9"/>
      </w:r>
      <w:r w:rsidRPr="00CF01A3">
        <w:rPr>
          <w:rFonts w:ascii="Times New Roman" w:hAnsi="Times New Roman" w:cs="Times New Roman"/>
        </w:rPr>
        <w:t>Adrenaline</w:t>
      </w:r>
      <w:ins w:id="10" w:author="Perniciaro, Leon" w:date="2024-01-03T13:55:00Z">
        <w:r w:rsidR="003E747E">
          <w:rPr>
            <w:rFonts w:ascii="Times New Roman" w:hAnsi="Times New Roman" w:cs="Times New Roman"/>
          </w:rPr>
          <w:t xml:space="preserve"> is</w:t>
        </w:r>
      </w:ins>
      <w:r w:rsidRPr="00CF01A3">
        <w:rPr>
          <w:rFonts w:ascii="Times New Roman" w:hAnsi="Times New Roman" w:cs="Times New Roman"/>
        </w:rPr>
        <w:t xml:space="preserve"> coursing through my veins, and </w:t>
      </w:r>
      <w:commentRangeStart w:id="11"/>
      <w:r w:rsidRPr="00CF01A3">
        <w:rPr>
          <w:rFonts w:ascii="Times New Roman" w:hAnsi="Times New Roman" w:cs="Times New Roman"/>
        </w:rPr>
        <w:t>I don’t want to stop</w:t>
      </w:r>
      <w:commentRangeEnd w:id="11"/>
      <w:r w:rsidR="003E747E">
        <w:rPr>
          <w:rStyle w:val="CommentReference"/>
        </w:rPr>
        <w:commentReference w:id="11"/>
      </w:r>
      <w:r w:rsidRPr="00CF01A3">
        <w:rPr>
          <w:rFonts w:ascii="Times New Roman" w:hAnsi="Times New Roman" w:cs="Times New Roman"/>
        </w:rPr>
        <w:t xml:space="preserve"> and focus on </w:t>
      </w:r>
      <w:commentRangeStart w:id="12"/>
      <w:r w:rsidRPr="00CF01A3">
        <w:rPr>
          <w:rFonts w:ascii="Times New Roman" w:hAnsi="Times New Roman" w:cs="Times New Roman"/>
        </w:rPr>
        <w:t>the little man in front of me. Short curly hair, so dark and shiny it</w:t>
      </w:r>
      <w:r w:rsidR="00483306">
        <w:rPr>
          <w:rFonts w:ascii="Times New Roman" w:hAnsi="Times New Roman" w:cs="Times New Roman"/>
        </w:rPr>
        <w:t>’</w:t>
      </w:r>
      <w:r w:rsidRPr="00CF01A3">
        <w:rPr>
          <w:rFonts w:ascii="Times New Roman" w:hAnsi="Times New Roman" w:cs="Times New Roman"/>
        </w:rPr>
        <w:t>s just a mess of red</w:t>
      </w:r>
      <w:r>
        <w:rPr>
          <w:rFonts w:ascii="Times New Roman" w:hAnsi="Times New Roman" w:cs="Times New Roman"/>
        </w:rPr>
        <w:t xml:space="preserve"> under</w:t>
      </w:r>
      <w:r w:rsidRPr="00CF01A3">
        <w:rPr>
          <w:rFonts w:ascii="Times New Roman" w:hAnsi="Times New Roman" w:cs="Times New Roman"/>
        </w:rPr>
        <w:t xml:space="preserve"> the exit sign above.</w:t>
      </w:r>
      <w:commentRangeEnd w:id="12"/>
      <w:r w:rsidR="003E747E">
        <w:rPr>
          <w:rStyle w:val="CommentReference"/>
        </w:rPr>
        <w:commentReference w:id="12"/>
      </w:r>
    </w:p>
    <w:p w14:paraId="60B93404" w14:textId="1A475103"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“We’ll talk. Get a drink.” He calls over his shoulder</w:t>
      </w:r>
      <w:r w:rsidR="0017411B">
        <w:rPr>
          <w:rFonts w:ascii="Times New Roman" w:hAnsi="Times New Roman" w:cs="Times New Roman"/>
        </w:rPr>
        <w:t xml:space="preserve">: </w:t>
      </w:r>
      <w:r w:rsidRPr="00CF01A3">
        <w:rPr>
          <w:rFonts w:ascii="Times New Roman" w:hAnsi="Times New Roman" w:cs="Times New Roman"/>
        </w:rPr>
        <w:t xml:space="preserve">“Hey! Somebody </w:t>
      </w:r>
      <w:proofErr w:type="gramStart"/>
      <w:r w:rsidRPr="00CF01A3">
        <w:rPr>
          <w:rFonts w:ascii="Times New Roman" w:hAnsi="Times New Roman" w:cs="Times New Roman"/>
        </w:rPr>
        <w:t>get</w:t>
      </w:r>
      <w:proofErr w:type="gramEnd"/>
      <w:r w:rsidRPr="00CF01A3">
        <w:rPr>
          <w:rFonts w:ascii="Times New Roman" w:hAnsi="Times New Roman" w:cs="Times New Roman"/>
        </w:rPr>
        <w:t xml:space="preserve"> </w:t>
      </w:r>
      <w:r w:rsidR="00DC1AA0" w:rsidRPr="00CF01A3">
        <w:rPr>
          <w:rFonts w:ascii="Times New Roman" w:hAnsi="Times New Roman" w:cs="Times New Roman"/>
        </w:rPr>
        <w:t>Johnny</w:t>
      </w:r>
      <w:r w:rsidRPr="00CF01A3">
        <w:rPr>
          <w:rFonts w:ascii="Times New Roman" w:hAnsi="Times New Roman" w:cs="Times New Roman"/>
        </w:rPr>
        <w:t xml:space="preserve"> Fire </w:t>
      </w:r>
      <w:r w:rsidR="00361CC2">
        <w:rPr>
          <w:rFonts w:ascii="Times New Roman" w:hAnsi="Times New Roman" w:cs="Times New Roman"/>
        </w:rPr>
        <w:t>a</w:t>
      </w:r>
      <w:r w:rsidRPr="00CF01A3">
        <w:rPr>
          <w:rFonts w:ascii="Times New Roman" w:hAnsi="Times New Roman" w:cs="Times New Roman"/>
        </w:rPr>
        <w:t xml:space="preserve"> whiskey!” </w:t>
      </w:r>
    </w:p>
    <w:p w14:paraId="3C0D7843" w14:textId="608454C5"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Sticky </w:t>
      </w:r>
      <w:commentRangeStart w:id="13"/>
      <w:r w:rsidRPr="00CF01A3">
        <w:rPr>
          <w:rFonts w:ascii="Times New Roman" w:hAnsi="Times New Roman" w:cs="Times New Roman"/>
        </w:rPr>
        <w:t xml:space="preserve">sloughs </w:t>
      </w:r>
      <w:commentRangeEnd w:id="13"/>
      <w:r w:rsidR="003E747E">
        <w:rPr>
          <w:rStyle w:val="CommentReference"/>
        </w:rPr>
        <w:commentReference w:id="13"/>
      </w:r>
      <w:r w:rsidRPr="00CF01A3">
        <w:rPr>
          <w:rFonts w:ascii="Times New Roman" w:hAnsi="Times New Roman" w:cs="Times New Roman"/>
        </w:rPr>
        <w:t xml:space="preserve">off </w:t>
      </w:r>
      <w:r w:rsidR="0017411B">
        <w:rPr>
          <w:rFonts w:ascii="Times New Roman" w:hAnsi="Times New Roman" w:cs="Times New Roman"/>
        </w:rPr>
        <w:t xml:space="preserve">on </w:t>
      </w:r>
      <w:r w:rsidRPr="00CF01A3">
        <w:rPr>
          <w:rFonts w:ascii="Times New Roman" w:hAnsi="Times New Roman" w:cs="Times New Roman"/>
        </w:rPr>
        <w:t xml:space="preserve">my right, down the stage stairs to the green room. He tosses his </w:t>
      </w:r>
      <w:r w:rsidR="00483306">
        <w:rPr>
          <w:rFonts w:ascii="Times New Roman" w:hAnsi="Times New Roman" w:cs="Times New Roman"/>
        </w:rPr>
        <w:t>Strat</w:t>
      </w:r>
      <w:r w:rsidRPr="00CF01A3">
        <w:rPr>
          <w:rFonts w:ascii="Times New Roman" w:hAnsi="Times New Roman" w:cs="Times New Roman"/>
        </w:rPr>
        <w:t xml:space="preserve"> to a tech </w:t>
      </w:r>
      <w:commentRangeStart w:id="14"/>
      <w:r w:rsidRPr="00CF01A3">
        <w:rPr>
          <w:rFonts w:ascii="Times New Roman" w:hAnsi="Times New Roman" w:cs="Times New Roman"/>
        </w:rPr>
        <w:t>wearing jeans and a random band’s black t-shirt</w:t>
      </w:r>
      <w:commentRangeEnd w:id="14"/>
      <w:r w:rsidR="003E747E">
        <w:rPr>
          <w:rStyle w:val="CommentReference"/>
        </w:rPr>
        <w:commentReference w:id="14"/>
      </w:r>
      <w:r w:rsidRPr="00CF01A3">
        <w:rPr>
          <w:rFonts w:ascii="Times New Roman" w:hAnsi="Times New Roman" w:cs="Times New Roman"/>
        </w:rPr>
        <w:t>. “New strings,” he says. “Five minutes.” He glances back at me and disappears behind the door.</w:t>
      </w:r>
    </w:p>
    <w:p w14:paraId="6BCB7103" w14:textId="23B74926"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Bones hops down from his drum stand, bare chested and all lean muscle, no tattoos. “</w:t>
      </w:r>
      <w:r w:rsidR="00DC1AA0" w:rsidRPr="00CF01A3">
        <w:rPr>
          <w:rFonts w:ascii="Times New Roman" w:hAnsi="Times New Roman" w:cs="Times New Roman"/>
        </w:rPr>
        <w:t>Man,</w:t>
      </w:r>
      <w:r w:rsidRPr="00CF01A3">
        <w:rPr>
          <w:rFonts w:ascii="Times New Roman" w:hAnsi="Times New Roman" w:cs="Times New Roman"/>
        </w:rPr>
        <w:t xml:space="preserve"> it feels great to be back here. Don’t it, Johnny?” He slaps me on the shoulder and follows </w:t>
      </w:r>
      <w:r w:rsidR="00361CC2">
        <w:rPr>
          <w:rFonts w:ascii="Times New Roman" w:hAnsi="Times New Roman" w:cs="Times New Roman"/>
        </w:rPr>
        <w:t>Sticky.</w:t>
      </w:r>
    </w:p>
    <w:p w14:paraId="76BB75A6" w14:textId="2FABB29F"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15"/>
      <w:r w:rsidRPr="00CF01A3">
        <w:rPr>
          <w:rFonts w:ascii="Times New Roman" w:hAnsi="Times New Roman" w:cs="Times New Roman"/>
        </w:rPr>
        <w:t xml:space="preserve">Damian grabs my elbow again. “You gonna be alright, Johnny? It’s been six months, but still. You </w:t>
      </w:r>
      <w:proofErr w:type="spellStart"/>
      <w:r w:rsidRPr="00CF01A3">
        <w:rPr>
          <w:rFonts w:ascii="Times New Roman" w:hAnsi="Times New Roman" w:cs="Times New Roman"/>
        </w:rPr>
        <w:t>doin</w:t>
      </w:r>
      <w:proofErr w:type="spellEnd"/>
      <w:r w:rsidRPr="00CF01A3">
        <w:rPr>
          <w:rFonts w:ascii="Times New Roman" w:hAnsi="Times New Roman" w:cs="Times New Roman"/>
        </w:rPr>
        <w:t xml:space="preserve">’ </w:t>
      </w:r>
      <w:r w:rsidR="00483306">
        <w:rPr>
          <w:rFonts w:ascii="Times New Roman" w:hAnsi="Times New Roman" w:cs="Times New Roman"/>
        </w:rPr>
        <w:t>da</w:t>
      </w:r>
      <w:r w:rsidRPr="00CF01A3">
        <w:rPr>
          <w:rFonts w:ascii="Times New Roman" w:hAnsi="Times New Roman" w:cs="Times New Roman"/>
        </w:rPr>
        <w:t xml:space="preserve"> right thing. If we’d waited much longer, I don’t know if </w:t>
      </w:r>
      <w:r w:rsidR="00483306">
        <w:rPr>
          <w:rFonts w:ascii="Times New Roman" w:hAnsi="Times New Roman" w:cs="Times New Roman"/>
        </w:rPr>
        <w:t>da</w:t>
      </w:r>
      <w:r w:rsidRPr="00CF01A3">
        <w:rPr>
          <w:rFonts w:ascii="Times New Roman" w:hAnsi="Times New Roman" w:cs="Times New Roman"/>
        </w:rPr>
        <w:t xml:space="preserve"> fans </w:t>
      </w:r>
      <w:proofErr w:type="spellStart"/>
      <w:r w:rsidRPr="00CF01A3">
        <w:rPr>
          <w:rFonts w:ascii="Times New Roman" w:hAnsi="Times New Roman" w:cs="Times New Roman"/>
        </w:rPr>
        <w:t>woulda</w:t>
      </w:r>
      <w:proofErr w:type="spellEnd"/>
      <w:r w:rsidRPr="00CF01A3">
        <w:rPr>
          <w:rFonts w:ascii="Times New Roman" w:hAnsi="Times New Roman" w:cs="Times New Roman"/>
        </w:rPr>
        <w:t xml:space="preserve"> still been here.”</w:t>
      </w:r>
      <w:commentRangeEnd w:id="15"/>
      <w:r w:rsidR="003E747E">
        <w:rPr>
          <w:rStyle w:val="CommentReference"/>
        </w:rPr>
        <w:commentReference w:id="15"/>
      </w:r>
    </w:p>
    <w:p w14:paraId="109D615C" w14:textId="70D8EE88"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He</w:t>
      </w:r>
      <w:r w:rsidR="00483306">
        <w:rPr>
          <w:rFonts w:ascii="Times New Roman" w:hAnsi="Times New Roman" w:cs="Times New Roman"/>
        </w:rPr>
        <w:t>’</w:t>
      </w:r>
      <w:r w:rsidRPr="00CF01A3">
        <w:rPr>
          <w:rFonts w:ascii="Times New Roman" w:hAnsi="Times New Roman" w:cs="Times New Roman"/>
        </w:rPr>
        <w:t xml:space="preserve">s wrong about that. If anything, </w:t>
      </w:r>
      <w:r w:rsidR="0017411B">
        <w:rPr>
          <w:rFonts w:ascii="Times New Roman" w:hAnsi="Times New Roman" w:cs="Times New Roman"/>
        </w:rPr>
        <w:t>their passion would’</w:t>
      </w:r>
      <w:r w:rsidRPr="00CF01A3">
        <w:rPr>
          <w:rFonts w:ascii="Times New Roman" w:hAnsi="Times New Roman" w:cs="Times New Roman"/>
        </w:rPr>
        <w:t>ve only gotten stronger if we’d waited</w:t>
      </w:r>
      <w:commentRangeStart w:id="16"/>
      <w:del w:id="17" w:author="Perniciaro, Leon" w:date="2024-01-03T13:59:00Z">
        <w:r w:rsidRPr="00CF01A3" w:rsidDel="003E747E">
          <w:rPr>
            <w:rFonts w:ascii="Times New Roman" w:hAnsi="Times New Roman" w:cs="Times New Roman"/>
          </w:rPr>
          <w:delText xml:space="preserve"> a bit</w:delText>
        </w:r>
      </w:del>
      <w:commentRangeEnd w:id="16"/>
      <w:r w:rsidR="003E747E">
        <w:rPr>
          <w:rStyle w:val="CommentReference"/>
        </w:rPr>
        <w:commentReference w:id="16"/>
      </w:r>
      <w:r w:rsidRPr="00CF01A3">
        <w:rPr>
          <w:rFonts w:ascii="Times New Roman" w:hAnsi="Times New Roman" w:cs="Times New Roman"/>
        </w:rPr>
        <w:t xml:space="preserve">. </w:t>
      </w:r>
      <w:proofErr w:type="gramStart"/>
      <w:r w:rsidR="00E26583">
        <w:rPr>
          <w:rFonts w:ascii="Times New Roman" w:hAnsi="Times New Roman" w:cs="Times New Roman"/>
        </w:rPr>
        <w:t>Otherwise</w:t>
      </w:r>
      <w:proofErr w:type="gramEnd"/>
      <w:r w:rsidRPr="00CF01A3">
        <w:rPr>
          <w:rFonts w:ascii="Times New Roman" w:hAnsi="Times New Roman" w:cs="Times New Roman"/>
        </w:rPr>
        <w:t xml:space="preserve"> he has the truth of it. </w:t>
      </w:r>
      <w:r w:rsidRPr="00CF01A3">
        <w:rPr>
          <w:rFonts w:ascii="Times New Roman" w:hAnsi="Times New Roman" w:cs="Times New Roman"/>
          <w:i/>
        </w:rPr>
        <w:t xml:space="preserve">I </w:t>
      </w:r>
      <w:r w:rsidRPr="00DC1AA0">
        <w:rPr>
          <w:rFonts w:ascii="Times New Roman" w:hAnsi="Times New Roman" w:cs="Times New Roman"/>
          <w:iCs/>
        </w:rPr>
        <w:t>needed tonight</w:t>
      </w:r>
      <w:r w:rsidRPr="00CF01A3">
        <w:rPr>
          <w:rFonts w:ascii="Times New Roman" w:hAnsi="Times New Roman" w:cs="Times New Roman"/>
        </w:rPr>
        <w:t xml:space="preserve">. I </w:t>
      </w:r>
      <w:r w:rsidRPr="00DC1AA0">
        <w:rPr>
          <w:rFonts w:ascii="Times New Roman" w:hAnsi="Times New Roman" w:cs="Times New Roman"/>
          <w:i/>
          <w:iCs/>
        </w:rPr>
        <w:t>need</w:t>
      </w:r>
      <w:r w:rsidRPr="00CF01A3">
        <w:rPr>
          <w:rFonts w:ascii="Times New Roman" w:hAnsi="Times New Roman" w:cs="Times New Roman"/>
        </w:rPr>
        <w:t xml:space="preserve"> tonight. But the fans? I know why they</w:t>
      </w:r>
      <w:r w:rsidR="00CF01A3">
        <w:rPr>
          <w:rFonts w:ascii="Times New Roman" w:hAnsi="Times New Roman" w:cs="Times New Roman"/>
        </w:rPr>
        <w:t>’</w:t>
      </w:r>
      <w:r w:rsidRPr="00CF01A3">
        <w:rPr>
          <w:rFonts w:ascii="Times New Roman" w:hAnsi="Times New Roman" w:cs="Times New Roman"/>
        </w:rPr>
        <w:t xml:space="preserve">re here. </w:t>
      </w:r>
      <w:r w:rsidR="00361CC2">
        <w:rPr>
          <w:rFonts w:ascii="Times New Roman" w:hAnsi="Times New Roman" w:cs="Times New Roman"/>
        </w:rPr>
        <w:t xml:space="preserve">And </w:t>
      </w:r>
      <w:r w:rsidRPr="00CF01A3">
        <w:rPr>
          <w:rFonts w:ascii="Times New Roman" w:hAnsi="Times New Roman" w:cs="Times New Roman"/>
        </w:rPr>
        <w:t>I don’t know if I can give it to them</w:t>
      </w:r>
      <w:r w:rsidR="0017411B">
        <w:rPr>
          <w:rFonts w:ascii="Times New Roman" w:hAnsi="Times New Roman" w:cs="Times New Roman"/>
        </w:rPr>
        <w:t xml:space="preserve">: </w:t>
      </w:r>
      <w:r w:rsidRPr="00CF01A3">
        <w:rPr>
          <w:rFonts w:ascii="Times New Roman" w:hAnsi="Times New Roman" w:cs="Times New Roman"/>
        </w:rPr>
        <w:t xml:space="preserve">what </w:t>
      </w:r>
      <w:r w:rsidRPr="00CF01A3">
        <w:rPr>
          <w:rFonts w:ascii="Times New Roman" w:hAnsi="Times New Roman" w:cs="Times New Roman"/>
          <w:i/>
        </w:rPr>
        <w:t>they</w:t>
      </w:r>
      <w:r w:rsidRPr="00CF01A3">
        <w:rPr>
          <w:rFonts w:ascii="Times New Roman" w:hAnsi="Times New Roman" w:cs="Times New Roman"/>
        </w:rPr>
        <w:t xml:space="preserve"> crave, what </w:t>
      </w:r>
      <w:r w:rsidRPr="00CF01A3">
        <w:rPr>
          <w:rFonts w:ascii="Times New Roman" w:hAnsi="Times New Roman" w:cs="Times New Roman"/>
          <w:i/>
        </w:rPr>
        <w:t>they</w:t>
      </w:r>
      <w:r w:rsidRPr="00CF01A3">
        <w:rPr>
          <w:rFonts w:ascii="Times New Roman" w:hAnsi="Times New Roman" w:cs="Times New Roman"/>
        </w:rPr>
        <w:t xml:space="preserve"> need. </w:t>
      </w:r>
    </w:p>
    <w:p w14:paraId="00ACCA3C" w14:textId="59F61FA0"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Chuck is</w:t>
      </w:r>
      <w:r w:rsidR="00483306">
        <w:rPr>
          <w:rFonts w:ascii="Times New Roman" w:hAnsi="Times New Roman" w:cs="Times New Roman"/>
        </w:rPr>
        <w:t xml:space="preserve"> </w:t>
      </w:r>
      <w:r w:rsidRPr="00CF01A3">
        <w:rPr>
          <w:rFonts w:ascii="Times New Roman" w:hAnsi="Times New Roman" w:cs="Times New Roman"/>
        </w:rPr>
        <w:t xml:space="preserve">last off </w:t>
      </w:r>
      <w:r w:rsidR="00DC1AA0">
        <w:rPr>
          <w:rFonts w:ascii="Times New Roman" w:hAnsi="Times New Roman" w:cs="Times New Roman"/>
        </w:rPr>
        <w:t xml:space="preserve">the </w:t>
      </w:r>
      <w:r w:rsidRPr="00CF01A3">
        <w:rPr>
          <w:rFonts w:ascii="Times New Roman" w:hAnsi="Times New Roman" w:cs="Times New Roman"/>
        </w:rPr>
        <w:t xml:space="preserve">stage. He places his bass on its stand with reverence. </w:t>
      </w:r>
    </w:p>
    <w:p w14:paraId="7FD72208" w14:textId="016053DF"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“Someone can get </w:t>
      </w:r>
      <w:proofErr w:type="spellStart"/>
      <w:r w:rsidR="00483306">
        <w:rPr>
          <w:rFonts w:ascii="Times New Roman" w:hAnsi="Times New Roman" w:cs="Times New Roman"/>
        </w:rPr>
        <w:t>d</w:t>
      </w:r>
      <w:r w:rsidRPr="00CF01A3">
        <w:rPr>
          <w:rFonts w:ascii="Times New Roman" w:hAnsi="Times New Roman" w:cs="Times New Roman"/>
        </w:rPr>
        <w:t>at</w:t>
      </w:r>
      <w:proofErr w:type="spellEnd"/>
      <w:r w:rsidRPr="00CF01A3">
        <w:rPr>
          <w:rFonts w:ascii="Times New Roman" w:hAnsi="Times New Roman" w:cs="Times New Roman"/>
        </w:rPr>
        <w:t xml:space="preserve"> for you, Chucky,” Damian says.</w:t>
      </w:r>
    </w:p>
    <w:p w14:paraId="7B417C9F" w14:textId="0043DF3B" w:rsidR="007208B2" w:rsidRPr="00CF01A3" w:rsidRDefault="00E2658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 xml:space="preserve">His hard-edged baritone replies, </w:t>
      </w:r>
      <w:r w:rsidRPr="00CF01A3">
        <w:rPr>
          <w:rFonts w:ascii="Times New Roman" w:hAnsi="Times New Roman" w:cs="Times New Roman"/>
        </w:rPr>
        <w:t xml:space="preserve">“It’s just Chuck. </w:t>
      </w:r>
      <w:r w:rsidR="00361CC2">
        <w:rPr>
          <w:rFonts w:ascii="Times New Roman" w:hAnsi="Times New Roman" w:cs="Times New Roman"/>
        </w:rPr>
        <w:t>And the rule hasn’t changed—</w:t>
      </w:r>
      <w:r w:rsidRPr="00CF01A3">
        <w:rPr>
          <w:rFonts w:ascii="Times New Roman" w:hAnsi="Times New Roman" w:cs="Times New Roman"/>
        </w:rPr>
        <w:t>no one touches that piece but me. Got it?</w:t>
      </w:r>
      <w:commentRangeStart w:id="18"/>
      <w:r w:rsidRPr="00CF01A3">
        <w:rPr>
          <w:rFonts w:ascii="Times New Roman" w:hAnsi="Times New Roman" w:cs="Times New Roman"/>
        </w:rPr>
        <w:t>”</w:t>
      </w:r>
      <w:commentRangeEnd w:id="18"/>
      <w:r w:rsidR="00813F64">
        <w:rPr>
          <w:rStyle w:val="CommentReference"/>
        </w:rPr>
        <w:commentReference w:id="18"/>
      </w:r>
    </w:p>
    <w:p w14:paraId="1A56E4E9" w14:textId="1FEEEC0D"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lastRenderedPageBreak/>
        <w:t xml:space="preserve">Chuck’s bass </w:t>
      </w:r>
      <w:r w:rsidR="00E26583">
        <w:rPr>
          <w:rFonts w:ascii="Times New Roman" w:hAnsi="Times New Roman" w:cs="Times New Roman"/>
        </w:rPr>
        <w:t xml:space="preserve">had </w:t>
      </w:r>
      <w:r w:rsidR="00483306">
        <w:rPr>
          <w:rFonts w:ascii="Times New Roman" w:hAnsi="Times New Roman" w:cs="Times New Roman"/>
        </w:rPr>
        <w:t xml:space="preserve">belonged to his </w:t>
      </w:r>
      <w:r w:rsidRPr="00CF01A3">
        <w:rPr>
          <w:rFonts w:ascii="Times New Roman" w:hAnsi="Times New Roman" w:cs="Times New Roman"/>
        </w:rPr>
        <w:t xml:space="preserve">father and </w:t>
      </w:r>
      <w:r w:rsidR="00483306">
        <w:rPr>
          <w:rFonts w:ascii="Times New Roman" w:hAnsi="Times New Roman" w:cs="Times New Roman"/>
        </w:rPr>
        <w:t>grand</w:t>
      </w:r>
      <w:r w:rsidR="00483306" w:rsidRPr="00CF01A3">
        <w:rPr>
          <w:rFonts w:ascii="Times New Roman" w:hAnsi="Times New Roman" w:cs="Times New Roman"/>
        </w:rPr>
        <w:t>father</w:t>
      </w:r>
      <w:r w:rsidRPr="00CF01A3">
        <w:rPr>
          <w:rFonts w:ascii="Times New Roman" w:hAnsi="Times New Roman" w:cs="Times New Roman"/>
        </w:rPr>
        <w:t xml:space="preserve">, and, at least according to Chuck himself, has been on stage with John Lee Hooker, </w:t>
      </w:r>
      <w:del w:id="19" w:author="Perniciaro, Leon" w:date="2024-01-03T14:08:00Z">
        <w:r w:rsidRPr="00CF01A3" w:rsidDel="00813F64">
          <w:rPr>
            <w:rFonts w:ascii="Times New Roman" w:hAnsi="Times New Roman" w:cs="Times New Roman"/>
          </w:rPr>
          <w:delText xml:space="preserve">with </w:delText>
        </w:r>
      </w:del>
      <w:r w:rsidRPr="00CF01A3">
        <w:rPr>
          <w:rFonts w:ascii="Times New Roman" w:hAnsi="Times New Roman" w:cs="Times New Roman"/>
        </w:rPr>
        <w:t xml:space="preserve">Elvis Presley, </w:t>
      </w:r>
      <w:del w:id="20" w:author="Perniciaro, Leon" w:date="2024-01-03T14:08:00Z">
        <w:r w:rsidRPr="00CF01A3" w:rsidDel="00813F64">
          <w:rPr>
            <w:rFonts w:ascii="Times New Roman" w:hAnsi="Times New Roman" w:cs="Times New Roman"/>
          </w:rPr>
          <w:delText xml:space="preserve">with </w:delText>
        </w:r>
      </w:del>
      <w:r w:rsidRPr="00CF01A3">
        <w:rPr>
          <w:rFonts w:ascii="Times New Roman" w:hAnsi="Times New Roman" w:cs="Times New Roman"/>
        </w:rPr>
        <w:t xml:space="preserve">Johnny Cash, and </w:t>
      </w:r>
      <w:del w:id="21" w:author="Perniciaro, Leon" w:date="2024-01-03T14:08:00Z">
        <w:r w:rsidRPr="00CF01A3" w:rsidDel="00813F64">
          <w:rPr>
            <w:rFonts w:ascii="Times New Roman" w:hAnsi="Times New Roman" w:cs="Times New Roman"/>
          </w:rPr>
          <w:delText xml:space="preserve">hell, </w:delText>
        </w:r>
      </w:del>
      <w:r w:rsidRPr="00CF01A3">
        <w:rPr>
          <w:rFonts w:ascii="Times New Roman" w:hAnsi="Times New Roman" w:cs="Times New Roman"/>
        </w:rPr>
        <w:t xml:space="preserve">even </w:t>
      </w:r>
      <w:del w:id="22" w:author="Perniciaro, Leon" w:date="2024-01-03T14:08:00Z">
        <w:r w:rsidRPr="00CF01A3" w:rsidDel="00813F64">
          <w:rPr>
            <w:rFonts w:ascii="Times New Roman" w:hAnsi="Times New Roman" w:cs="Times New Roman"/>
          </w:rPr>
          <w:delText xml:space="preserve">with </w:delText>
        </w:r>
      </w:del>
      <w:r w:rsidRPr="00CF01A3">
        <w:rPr>
          <w:rFonts w:ascii="Times New Roman" w:hAnsi="Times New Roman" w:cs="Times New Roman"/>
        </w:rPr>
        <w:t xml:space="preserve">the Boss himself, right here in this theater. </w:t>
      </w:r>
    </w:p>
    <w:p w14:paraId="12988FF2" w14:textId="6AD7276E"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23"/>
      <w:r w:rsidRPr="00CF01A3">
        <w:rPr>
          <w:rFonts w:ascii="Times New Roman" w:hAnsi="Times New Roman" w:cs="Times New Roman"/>
        </w:rPr>
        <w:t>No one touches it.</w:t>
      </w:r>
      <w:commentRangeEnd w:id="23"/>
      <w:r w:rsidR="00813F64">
        <w:rPr>
          <w:rStyle w:val="CommentReference"/>
        </w:rPr>
        <w:commentReference w:id="23"/>
      </w:r>
    </w:p>
    <w:p w14:paraId="01D6ED77" w14:textId="25D62B71"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24"/>
      <w:r w:rsidRPr="00CF01A3">
        <w:rPr>
          <w:rFonts w:ascii="Times New Roman" w:hAnsi="Times New Roman" w:cs="Times New Roman"/>
        </w:rPr>
        <w:t>Chuck lays his mitt on my neck.</w:t>
      </w:r>
      <w:commentRangeEnd w:id="24"/>
      <w:r w:rsidR="00813F64">
        <w:rPr>
          <w:rStyle w:val="CommentReference"/>
        </w:rPr>
        <w:commentReference w:id="24"/>
      </w:r>
      <w:r w:rsidRPr="00CF01A3">
        <w:rPr>
          <w:rFonts w:ascii="Times New Roman" w:hAnsi="Times New Roman" w:cs="Times New Roman"/>
        </w:rPr>
        <w:t xml:space="preserve"> “Come on down, </w:t>
      </w:r>
      <w:r w:rsidR="00483306">
        <w:rPr>
          <w:rFonts w:ascii="Times New Roman" w:hAnsi="Times New Roman" w:cs="Times New Roman"/>
        </w:rPr>
        <w:t>Jon</w:t>
      </w:r>
      <w:r w:rsidRPr="00CF01A3">
        <w:rPr>
          <w:rFonts w:ascii="Times New Roman" w:hAnsi="Times New Roman" w:cs="Times New Roman"/>
        </w:rPr>
        <w:t>. We all need to talk about the next set.”</w:t>
      </w:r>
    </w:p>
    <w:p w14:paraId="53ABB0F6" w14:textId="77777777" w:rsidR="00E2658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He’s right. </w:t>
      </w:r>
    </w:p>
    <w:p w14:paraId="2D60AAB3" w14:textId="3C2ADEA2"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Glancing up to the rear exit, the one that heads straight out to the street, </w:t>
      </w:r>
      <w:commentRangeStart w:id="25"/>
      <w:r w:rsidRPr="00CF01A3">
        <w:rPr>
          <w:rFonts w:ascii="Times New Roman" w:hAnsi="Times New Roman" w:cs="Times New Roman"/>
        </w:rPr>
        <w:t>I see</w:t>
      </w:r>
      <w:commentRangeEnd w:id="25"/>
      <w:r w:rsidR="00813F64">
        <w:rPr>
          <w:rStyle w:val="CommentReference"/>
        </w:rPr>
        <w:commentReference w:id="25"/>
      </w:r>
      <w:r w:rsidRPr="00CF01A3">
        <w:rPr>
          <w:rFonts w:ascii="Times New Roman" w:hAnsi="Times New Roman" w:cs="Times New Roman"/>
        </w:rPr>
        <w:t xml:space="preserve"> a shadow move just out of si</w:t>
      </w:r>
      <w:r w:rsidR="00F447AB">
        <w:rPr>
          <w:rFonts w:ascii="Times New Roman" w:hAnsi="Times New Roman" w:cs="Times New Roman"/>
        </w:rPr>
        <w:t>ght</w:t>
      </w:r>
      <w:r w:rsidRPr="00CF01A3">
        <w:rPr>
          <w:rFonts w:ascii="Times New Roman" w:hAnsi="Times New Roman" w:cs="Times New Roman"/>
        </w:rPr>
        <w:t>, into the darkness</w:t>
      </w:r>
      <w:commentRangeStart w:id="26"/>
      <w:r w:rsidRPr="00CF01A3">
        <w:rPr>
          <w:rFonts w:ascii="Times New Roman" w:hAnsi="Times New Roman" w:cs="Times New Roman"/>
        </w:rPr>
        <w:t>. I hear the rattling</w:t>
      </w:r>
      <w:del w:id="27" w:author="Perniciaro, Leon" w:date="2024-01-03T14:10:00Z">
        <w:r w:rsidRPr="00CF01A3" w:rsidDel="00813F64">
          <w:rPr>
            <w:rFonts w:ascii="Times New Roman" w:hAnsi="Times New Roman" w:cs="Times New Roman"/>
          </w:rPr>
          <w:delText>,</w:delText>
        </w:r>
      </w:del>
      <w:r w:rsidRPr="00CF01A3">
        <w:rPr>
          <w:rFonts w:ascii="Times New Roman" w:hAnsi="Times New Roman" w:cs="Times New Roman"/>
        </w:rPr>
        <w:t xml:space="preserve"> and feel the pull. Cold metal on my wrists, on my ankles, around my neck. </w:t>
      </w:r>
      <w:commentRangeEnd w:id="26"/>
      <w:r w:rsidR="00813F64">
        <w:rPr>
          <w:rStyle w:val="CommentReference"/>
        </w:rPr>
        <w:commentReference w:id="26"/>
      </w:r>
      <w:r w:rsidRPr="00CF01A3">
        <w:rPr>
          <w:rFonts w:ascii="Times New Roman" w:hAnsi="Times New Roman" w:cs="Times New Roman"/>
        </w:rPr>
        <w:t xml:space="preserve">My body shivers, and </w:t>
      </w:r>
      <w:commentRangeStart w:id="28"/>
      <w:r w:rsidRPr="00CF01A3">
        <w:rPr>
          <w:rFonts w:ascii="Times New Roman" w:hAnsi="Times New Roman" w:cs="Times New Roman"/>
        </w:rPr>
        <w:t>the house lights go on</w:t>
      </w:r>
      <w:commentRangeEnd w:id="28"/>
      <w:r w:rsidR="00813F64">
        <w:rPr>
          <w:rStyle w:val="CommentReference"/>
        </w:rPr>
        <w:commentReference w:id="28"/>
      </w:r>
      <w:r w:rsidRPr="00CF01A3">
        <w:rPr>
          <w:rFonts w:ascii="Times New Roman" w:hAnsi="Times New Roman" w:cs="Times New Roman"/>
        </w:rPr>
        <w:t xml:space="preserve">. </w:t>
      </w:r>
      <w:commentRangeStart w:id="29"/>
      <w:r w:rsidRPr="00CF01A3">
        <w:rPr>
          <w:rFonts w:ascii="Times New Roman" w:hAnsi="Times New Roman" w:cs="Times New Roman"/>
        </w:rPr>
        <w:t xml:space="preserve">The crowd quiets their chant as they go refill their beers, take a piss, check their phones. </w:t>
      </w:r>
      <w:commentRangeEnd w:id="29"/>
      <w:r w:rsidR="00813F64">
        <w:rPr>
          <w:rStyle w:val="CommentReference"/>
        </w:rPr>
        <w:commentReference w:id="29"/>
      </w:r>
    </w:p>
    <w:p w14:paraId="12C32AD3" w14:textId="77777777" w:rsidR="00483306"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I know what they’re doing. Checking to see what everyone else is saying about the set-list. </w:t>
      </w:r>
    </w:p>
    <w:p w14:paraId="38950522" w14:textId="4384F4F7" w:rsidR="00483306" w:rsidRDefault="00F9143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
        </w:rPr>
      </w:pPr>
      <w:del w:id="30" w:author="Perniciaro, Leon" w:date="2024-01-03T14:12:00Z">
        <w:r w:rsidRPr="00CF01A3" w:rsidDel="00813F64">
          <w:rPr>
            <w:rFonts w:ascii="Times New Roman" w:hAnsi="Times New Roman" w:cs="Times New Roman"/>
          </w:rPr>
          <w:delText>-</w:delText>
        </w:r>
        <w:r w:rsidR="00483306" w:rsidDel="00813F64">
          <w:rPr>
            <w:rFonts w:ascii="Times New Roman" w:hAnsi="Times New Roman" w:cs="Times New Roman"/>
          </w:rPr>
          <w:delText xml:space="preserve"> </w:delText>
        </w:r>
      </w:del>
      <w:r w:rsidRPr="00CF01A3">
        <w:rPr>
          <w:rFonts w:ascii="Times New Roman" w:hAnsi="Times New Roman" w:cs="Times New Roman"/>
          <w:i/>
        </w:rPr>
        <w:t xml:space="preserve">Are they going to play it? </w:t>
      </w:r>
    </w:p>
    <w:p w14:paraId="433A8E62" w14:textId="30231A6F" w:rsidR="00483306"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
        </w:rPr>
      </w:pPr>
      <w:del w:id="31" w:author="Perniciaro, Leon" w:date="2024-01-03T14:12:00Z">
        <w:r w:rsidRPr="00CF01A3" w:rsidDel="00813F64">
          <w:rPr>
            <w:rFonts w:ascii="Times New Roman" w:hAnsi="Times New Roman" w:cs="Times New Roman"/>
            <w:i/>
          </w:rPr>
          <w:delText>-</w:delText>
        </w:r>
        <w:r w:rsidR="00483306" w:rsidDel="00813F64">
          <w:rPr>
            <w:rFonts w:ascii="Times New Roman" w:hAnsi="Times New Roman" w:cs="Times New Roman"/>
            <w:i/>
          </w:rPr>
          <w:delText xml:space="preserve"> </w:delText>
        </w:r>
      </w:del>
      <w:proofErr w:type="gramStart"/>
      <w:r w:rsidR="00483306" w:rsidRPr="00CF01A3">
        <w:rPr>
          <w:rFonts w:ascii="Times New Roman" w:hAnsi="Times New Roman" w:cs="Times New Roman"/>
          <w:i/>
        </w:rPr>
        <w:t>Of course</w:t>
      </w:r>
      <w:proofErr w:type="gramEnd"/>
      <w:r w:rsidRPr="00CF01A3">
        <w:rPr>
          <w:rFonts w:ascii="Times New Roman" w:hAnsi="Times New Roman" w:cs="Times New Roman"/>
          <w:i/>
        </w:rPr>
        <w:t xml:space="preserve"> they are.</w:t>
      </w:r>
    </w:p>
    <w:p w14:paraId="70815EE8" w14:textId="5EB67894"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del w:id="32" w:author="Perniciaro, Leon" w:date="2024-01-03T14:12:00Z">
        <w:r w:rsidRPr="00CF01A3" w:rsidDel="00813F64">
          <w:rPr>
            <w:rFonts w:ascii="Times New Roman" w:hAnsi="Times New Roman" w:cs="Times New Roman"/>
            <w:i/>
          </w:rPr>
          <w:delText>-</w:delText>
        </w:r>
        <w:r w:rsidR="00483306" w:rsidDel="00813F64">
          <w:rPr>
            <w:rFonts w:ascii="Times New Roman" w:hAnsi="Times New Roman" w:cs="Times New Roman"/>
            <w:i/>
          </w:rPr>
          <w:delText xml:space="preserve"> </w:delText>
        </w:r>
      </w:del>
      <w:r w:rsidRPr="00CF01A3">
        <w:rPr>
          <w:rFonts w:ascii="Times New Roman" w:hAnsi="Times New Roman" w:cs="Times New Roman"/>
          <w:i/>
        </w:rPr>
        <w:t>It</w:t>
      </w:r>
      <w:r w:rsidR="0017411B">
        <w:rPr>
          <w:rFonts w:ascii="Times New Roman" w:hAnsi="Times New Roman" w:cs="Times New Roman"/>
          <w:i/>
        </w:rPr>
        <w:t>’</w:t>
      </w:r>
      <w:r w:rsidRPr="00CF01A3">
        <w:rPr>
          <w:rFonts w:ascii="Times New Roman" w:hAnsi="Times New Roman" w:cs="Times New Roman"/>
          <w:i/>
        </w:rPr>
        <w:t>s the reason we’re all here!</w:t>
      </w:r>
    </w:p>
    <w:p w14:paraId="2E22DEDF" w14:textId="45B56FA1"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I step down the stairs to the green room, with a final glance to the exit, and </w:t>
      </w:r>
      <w:r w:rsidR="00E26583">
        <w:rPr>
          <w:rFonts w:ascii="Times New Roman" w:hAnsi="Times New Roman" w:cs="Times New Roman"/>
        </w:rPr>
        <w:t>wonder</w:t>
      </w:r>
      <w:r w:rsidRPr="00CF01A3">
        <w:rPr>
          <w:rFonts w:ascii="Times New Roman" w:hAnsi="Times New Roman" w:cs="Times New Roman"/>
        </w:rPr>
        <w:t xml:space="preserve">. </w:t>
      </w:r>
      <w:r w:rsidRPr="00E26583">
        <w:rPr>
          <w:rFonts w:ascii="Times New Roman" w:hAnsi="Times New Roman" w:cs="Times New Roman"/>
          <w:i/>
          <w:iCs/>
        </w:rPr>
        <w:t>Is it too late for me to leave?</w:t>
      </w:r>
    </w:p>
    <w:p w14:paraId="0ACCDCC5" w14:textId="0F0098C6" w:rsidR="007208B2" w:rsidRPr="00CF01A3" w:rsidRDefault="00483306" w:rsidP="00483306">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jc w:val="center"/>
        <w:rPr>
          <w:rFonts w:ascii="Times New Roman" w:hAnsi="Times New Roman" w:cs="Times New Roman"/>
        </w:rPr>
      </w:pPr>
      <w:r>
        <w:rPr>
          <w:rFonts w:ascii="Times New Roman" w:hAnsi="Times New Roman" w:cs="Times New Roman"/>
        </w:rPr>
        <w:t>#</w:t>
      </w:r>
    </w:p>
    <w:p w14:paraId="703E172E" w14:textId="22F83600"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bookmarkStart w:id="33" w:name="Scene_2_The_crash"/>
      <w:commentRangeStart w:id="34"/>
      <w:r w:rsidRPr="00CF01A3">
        <w:rPr>
          <w:rFonts w:ascii="Times New Roman" w:hAnsi="Times New Roman" w:cs="Times New Roman"/>
        </w:rPr>
        <w:t>Six</w:t>
      </w:r>
      <w:bookmarkEnd w:id="33"/>
      <w:r w:rsidRPr="00CF01A3">
        <w:rPr>
          <w:rFonts w:ascii="Times New Roman" w:hAnsi="Times New Roman" w:cs="Times New Roman"/>
        </w:rPr>
        <w:t xml:space="preserve"> months earlier, I stood in the same spot. Well, I wasn’t standing. I was running.</w:t>
      </w:r>
      <w:commentRangeEnd w:id="34"/>
      <w:r w:rsidR="0050549D">
        <w:rPr>
          <w:rStyle w:val="CommentReference"/>
        </w:rPr>
        <w:commentReference w:id="34"/>
      </w:r>
      <w:r w:rsidRPr="00CF01A3">
        <w:rPr>
          <w:rFonts w:ascii="Times New Roman" w:hAnsi="Times New Roman" w:cs="Times New Roman"/>
        </w:rPr>
        <w:t xml:space="preserve"> And </w:t>
      </w:r>
      <w:commentRangeStart w:id="35"/>
      <w:r w:rsidRPr="00CF01A3">
        <w:rPr>
          <w:rFonts w:ascii="Times New Roman" w:hAnsi="Times New Roman" w:cs="Times New Roman"/>
        </w:rPr>
        <w:t>it wasn’t the Paramount. It was the Mother Church, the Ryman, Nashville</w:t>
      </w:r>
      <w:commentRangeEnd w:id="35"/>
      <w:r w:rsidR="0050549D">
        <w:rPr>
          <w:rStyle w:val="CommentReference"/>
        </w:rPr>
        <w:commentReference w:id="35"/>
      </w:r>
      <w:r w:rsidRPr="00CF01A3">
        <w:rPr>
          <w:rFonts w:ascii="Times New Roman" w:hAnsi="Times New Roman" w:cs="Times New Roman"/>
        </w:rPr>
        <w:t xml:space="preserve">. Finally kicking off the tour not </w:t>
      </w:r>
      <w:r w:rsidR="0017411B">
        <w:rPr>
          <w:rFonts w:ascii="Times New Roman" w:hAnsi="Times New Roman" w:cs="Times New Roman"/>
        </w:rPr>
        <w:t>a</w:t>
      </w:r>
      <w:r w:rsidRPr="00CF01A3">
        <w:rPr>
          <w:rFonts w:ascii="Times New Roman" w:hAnsi="Times New Roman" w:cs="Times New Roman"/>
        </w:rPr>
        <w:t xml:space="preserve"> mile from </w:t>
      </w:r>
      <w:r w:rsidR="00E26583">
        <w:rPr>
          <w:rFonts w:ascii="Times New Roman" w:hAnsi="Times New Roman" w:cs="Times New Roman"/>
        </w:rPr>
        <w:t xml:space="preserve">the </w:t>
      </w:r>
      <w:r w:rsidR="00D37DCC">
        <w:rPr>
          <w:rFonts w:ascii="Times New Roman" w:hAnsi="Times New Roman" w:cs="Times New Roman"/>
        </w:rPr>
        <w:t xml:space="preserve">Music Row </w:t>
      </w:r>
      <w:r w:rsidR="00E26583">
        <w:rPr>
          <w:rFonts w:ascii="Times New Roman" w:hAnsi="Times New Roman" w:cs="Times New Roman"/>
        </w:rPr>
        <w:t>studio where we’d practically lived for six weeks recording the album</w:t>
      </w:r>
      <w:r w:rsidRPr="00CF01A3">
        <w:rPr>
          <w:rFonts w:ascii="Times New Roman" w:hAnsi="Times New Roman" w:cs="Times New Roman"/>
        </w:rPr>
        <w:t>.</w:t>
      </w:r>
    </w:p>
    <w:p w14:paraId="20EC664C" w14:textId="7150E09C" w:rsidR="003E1380" w:rsidRDefault="00000000" w:rsidP="00F447AB">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
          <w:iCs/>
        </w:rPr>
      </w:pPr>
      <w:r w:rsidRPr="00CF01A3">
        <w:rPr>
          <w:rFonts w:ascii="Times New Roman" w:hAnsi="Times New Roman" w:cs="Times New Roman"/>
        </w:rPr>
        <w:t xml:space="preserve">But the door was the same. It always is. </w:t>
      </w:r>
      <w:r w:rsidR="00FB33BC">
        <w:rPr>
          <w:rFonts w:ascii="Times New Roman" w:hAnsi="Times New Roman" w:cs="Times New Roman"/>
        </w:rPr>
        <w:t xml:space="preserve">It </w:t>
      </w:r>
      <w:r w:rsidRPr="00CF01A3">
        <w:rPr>
          <w:rFonts w:ascii="Times New Roman" w:hAnsi="Times New Roman" w:cs="Times New Roman"/>
        </w:rPr>
        <w:t xml:space="preserve">sits there, exit light glowing, taunting </w:t>
      </w:r>
      <w:r w:rsidR="00F447AB">
        <w:rPr>
          <w:rFonts w:ascii="Times New Roman" w:hAnsi="Times New Roman" w:cs="Times New Roman"/>
        </w:rPr>
        <w:t>me</w:t>
      </w:r>
      <w:r w:rsidRPr="00CF01A3">
        <w:rPr>
          <w:rFonts w:ascii="Times New Roman" w:hAnsi="Times New Roman" w:cs="Times New Roman"/>
        </w:rPr>
        <w:t xml:space="preserve">. </w:t>
      </w:r>
      <w:r w:rsidRPr="00F447AB">
        <w:rPr>
          <w:rFonts w:ascii="Times New Roman" w:hAnsi="Times New Roman" w:cs="Times New Roman"/>
          <w:i/>
          <w:iCs/>
        </w:rPr>
        <w:t xml:space="preserve">Are you </w:t>
      </w:r>
      <w:r w:rsidRPr="00F447AB">
        <w:rPr>
          <w:rFonts w:ascii="Times New Roman" w:hAnsi="Times New Roman" w:cs="Times New Roman"/>
          <w:i/>
          <w:iCs/>
        </w:rPr>
        <w:lastRenderedPageBreak/>
        <w:t>good enough to stay and play?</w:t>
      </w:r>
    </w:p>
    <w:p w14:paraId="3F602BAF" w14:textId="43984536" w:rsidR="00F447AB" w:rsidRPr="003E1380" w:rsidRDefault="00F447AB" w:rsidP="00F447AB">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i/>
          <w:iCs/>
        </w:rPr>
        <w:t xml:space="preserve"> </w:t>
      </w:r>
      <w:r w:rsidRPr="003E1380">
        <w:rPr>
          <w:rFonts w:ascii="Times New Roman" w:hAnsi="Times New Roman" w:cs="Times New Roman"/>
        </w:rPr>
        <w:t>Either way, it’s all chains.</w:t>
      </w:r>
      <w:r w:rsidR="00361CC2" w:rsidRPr="003E1380">
        <w:rPr>
          <w:rFonts w:ascii="Times New Roman" w:hAnsi="Times New Roman" w:cs="Times New Roman"/>
        </w:rPr>
        <w:t xml:space="preserve"> Every decision</w:t>
      </w:r>
      <w:r w:rsidR="003E1380">
        <w:rPr>
          <w:rFonts w:ascii="Times New Roman" w:hAnsi="Times New Roman" w:cs="Times New Roman"/>
        </w:rPr>
        <w:t>—</w:t>
      </w:r>
      <w:r w:rsidR="00361CC2" w:rsidRPr="003E1380">
        <w:rPr>
          <w:rFonts w:ascii="Times New Roman" w:hAnsi="Times New Roman" w:cs="Times New Roman"/>
        </w:rPr>
        <w:t>a link</w:t>
      </w:r>
      <w:r w:rsidR="003E1380">
        <w:rPr>
          <w:rFonts w:ascii="Times New Roman" w:hAnsi="Times New Roman" w:cs="Times New Roman"/>
        </w:rPr>
        <w:t>.</w:t>
      </w:r>
      <w:r w:rsidR="00361CC2" w:rsidRPr="003E1380">
        <w:rPr>
          <w:rFonts w:ascii="Times New Roman" w:hAnsi="Times New Roman" w:cs="Times New Roman"/>
        </w:rPr>
        <w:t xml:space="preserve"> </w:t>
      </w:r>
      <w:commentRangeStart w:id="36"/>
      <w:r w:rsidR="003E1380">
        <w:rPr>
          <w:rFonts w:ascii="Times New Roman" w:hAnsi="Times New Roman" w:cs="Times New Roman"/>
        </w:rPr>
        <w:t>H</w:t>
      </w:r>
      <w:r w:rsidR="00361CC2" w:rsidRPr="003E1380">
        <w:rPr>
          <w:rFonts w:ascii="Times New Roman" w:hAnsi="Times New Roman" w:cs="Times New Roman"/>
        </w:rPr>
        <w:t>amme</w:t>
      </w:r>
      <w:r w:rsidR="003E1380">
        <w:rPr>
          <w:rFonts w:ascii="Times New Roman" w:hAnsi="Times New Roman" w:cs="Times New Roman"/>
        </w:rPr>
        <w:t>re</w:t>
      </w:r>
      <w:r w:rsidR="00361CC2" w:rsidRPr="003E1380">
        <w:rPr>
          <w:rFonts w:ascii="Times New Roman" w:hAnsi="Times New Roman" w:cs="Times New Roman"/>
        </w:rPr>
        <w:t xml:space="preserve">d </w:t>
      </w:r>
      <w:commentRangeEnd w:id="36"/>
      <w:r w:rsidR="0050549D">
        <w:rPr>
          <w:rStyle w:val="CommentReference"/>
        </w:rPr>
        <w:commentReference w:id="36"/>
      </w:r>
      <w:r w:rsidR="00361CC2" w:rsidRPr="003E1380">
        <w:rPr>
          <w:rFonts w:ascii="Times New Roman" w:hAnsi="Times New Roman" w:cs="Times New Roman"/>
        </w:rPr>
        <w:t xml:space="preserve">into shape </w:t>
      </w:r>
      <w:r w:rsidR="003E1380">
        <w:rPr>
          <w:rFonts w:ascii="Times New Roman" w:hAnsi="Times New Roman" w:cs="Times New Roman"/>
        </w:rPr>
        <w:t>over</w:t>
      </w:r>
      <w:r w:rsidR="003E1380" w:rsidRPr="003E1380">
        <w:rPr>
          <w:rFonts w:ascii="Times New Roman" w:hAnsi="Times New Roman" w:cs="Times New Roman"/>
        </w:rPr>
        <w:t xml:space="preserve"> white hot </w:t>
      </w:r>
      <w:r w:rsidR="003E1380">
        <w:rPr>
          <w:rFonts w:ascii="Times New Roman" w:hAnsi="Times New Roman" w:cs="Times New Roman"/>
        </w:rPr>
        <w:t>coals</w:t>
      </w:r>
      <w:r w:rsidR="003E1380" w:rsidRPr="003E1380">
        <w:rPr>
          <w:rFonts w:ascii="Times New Roman" w:hAnsi="Times New Roman" w:cs="Times New Roman"/>
        </w:rPr>
        <w:t>:</w:t>
      </w:r>
      <w:r w:rsidR="00361CC2" w:rsidRPr="003E1380">
        <w:rPr>
          <w:rFonts w:ascii="Times New Roman" w:hAnsi="Times New Roman" w:cs="Times New Roman"/>
        </w:rPr>
        <w:t xml:space="preserve"> </w:t>
      </w:r>
      <w:r w:rsidR="003E1380">
        <w:rPr>
          <w:rFonts w:ascii="Times New Roman" w:hAnsi="Times New Roman" w:cs="Times New Roman"/>
        </w:rPr>
        <w:t xml:space="preserve">the searing </w:t>
      </w:r>
      <w:r w:rsidR="003E1380" w:rsidRPr="003E1380">
        <w:rPr>
          <w:rFonts w:ascii="Times New Roman" w:hAnsi="Times New Roman" w:cs="Times New Roman"/>
        </w:rPr>
        <w:t>m</w:t>
      </w:r>
      <w:r w:rsidR="00361CC2" w:rsidRPr="003E1380">
        <w:rPr>
          <w:rFonts w:ascii="Times New Roman" w:hAnsi="Times New Roman" w:cs="Times New Roman"/>
        </w:rPr>
        <w:t>oments, desires,</w:t>
      </w:r>
      <w:r w:rsidR="003E1380" w:rsidRPr="003E1380">
        <w:rPr>
          <w:rFonts w:ascii="Times New Roman" w:hAnsi="Times New Roman" w:cs="Times New Roman"/>
        </w:rPr>
        <w:t xml:space="preserve"> </w:t>
      </w:r>
      <w:r w:rsidR="00E26583">
        <w:rPr>
          <w:rFonts w:ascii="Times New Roman" w:hAnsi="Times New Roman" w:cs="Times New Roman"/>
        </w:rPr>
        <w:t xml:space="preserve">the </w:t>
      </w:r>
      <w:r w:rsidR="003E1380" w:rsidRPr="003E1380">
        <w:rPr>
          <w:rFonts w:ascii="Times New Roman" w:hAnsi="Times New Roman" w:cs="Times New Roman"/>
        </w:rPr>
        <w:t>songs,</w:t>
      </w:r>
      <w:r w:rsidR="00361CC2" w:rsidRPr="003E1380">
        <w:rPr>
          <w:rFonts w:ascii="Times New Roman" w:hAnsi="Times New Roman" w:cs="Times New Roman"/>
        </w:rPr>
        <w:t xml:space="preserve"> addictions, failures, broken promises, broken lives. </w:t>
      </w:r>
      <w:r w:rsidR="003E1380" w:rsidRPr="003E1380">
        <w:rPr>
          <w:rFonts w:ascii="Times New Roman" w:hAnsi="Times New Roman" w:cs="Times New Roman"/>
        </w:rPr>
        <w:t>All f</w:t>
      </w:r>
      <w:r w:rsidR="00361CC2" w:rsidRPr="003E1380">
        <w:rPr>
          <w:rFonts w:ascii="Times New Roman" w:hAnsi="Times New Roman" w:cs="Times New Roman"/>
        </w:rPr>
        <w:t xml:space="preserve">uel for the fire that </w:t>
      </w:r>
      <w:r w:rsidR="003E1380" w:rsidRPr="003E1380">
        <w:rPr>
          <w:rFonts w:ascii="Times New Roman" w:hAnsi="Times New Roman" w:cs="Times New Roman"/>
        </w:rPr>
        <w:t>forges the worst of us into the bindings that control us. Control me</w:t>
      </w:r>
      <w:r w:rsidR="00E26583">
        <w:rPr>
          <w:rFonts w:ascii="Times New Roman" w:hAnsi="Times New Roman" w:cs="Times New Roman"/>
        </w:rPr>
        <w:t>,</w:t>
      </w:r>
      <w:r w:rsidR="003E1380" w:rsidRPr="003E1380">
        <w:rPr>
          <w:rFonts w:ascii="Times New Roman" w:hAnsi="Times New Roman" w:cs="Times New Roman"/>
        </w:rPr>
        <w:t xml:space="preserve"> anyway</w:t>
      </w:r>
      <w:commentRangeStart w:id="37"/>
      <w:r w:rsidR="003E1380" w:rsidRPr="003E1380">
        <w:rPr>
          <w:rFonts w:ascii="Times New Roman" w:hAnsi="Times New Roman" w:cs="Times New Roman"/>
        </w:rPr>
        <w:t>.</w:t>
      </w:r>
      <w:commentRangeEnd w:id="37"/>
      <w:r w:rsidR="0050549D">
        <w:rPr>
          <w:rStyle w:val="CommentReference"/>
        </w:rPr>
        <w:commentReference w:id="37"/>
      </w:r>
    </w:p>
    <w:p w14:paraId="014B3BD1" w14:textId="5E36350A"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38"/>
      <w:r w:rsidRPr="00CF01A3">
        <w:rPr>
          <w:rFonts w:ascii="Times New Roman" w:hAnsi="Times New Roman" w:cs="Times New Roman"/>
        </w:rPr>
        <w:t xml:space="preserve">We’d been in the middle of the song. Sticky about to drop into his solo. Bones tapping out the undercurrent, and Chuck frozen in time, hitting the </w:t>
      </w:r>
      <w:proofErr w:type="gramStart"/>
      <w:r w:rsidRPr="00CF01A3">
        <w:rPr>
          <w:rFonts w:ascii="Times New Roman" w:hAnsi="Times New Roman" w:cs="Times New Roman"/>
        </w:rPr>
        <w:t>bass-line</w:t>
      </w:r>
      <w:proofErr w:type="gramEnd"/>
      <w:r w:rsidRPr="00CF01A3">
        <w:rPr>
          <w:rFonts w:ascii="Times New Roman" w:hAnsi="Times New Roman" w:cs="Times New Roman"/>
        </w:rPr>
        <w:t>.</w:t>
      </w:r>
      <w:commentRangeEnd w:id="38"/>
      <w:r w:rsidR="0050549D">
        <w:rPr>
          <w:rStyle w:val="CommentReference"/>
        </w:rPr>
        <w:commentReference w:id="38"/>
      </w:r>
      <w:r w:rsidRPr="00CF01A3">
        <w:rPr>
          <w:rFonts w:ascii="Times New Roman" w:hAnsi="Times New Roman" w:cs="Times New Roman"/>
        </w:rPr>
        <w:t xml:space="preserve"> The crowd alive, chanting the chorus. </w:t>
      </w:r>
    </w:p>
    <w:p w14:paraId="3E42772D" w14:textId="46C5C465" w:rsidR="007208B2" w:rsidRPr="00F029E5" w:rsidRDefault="00F9143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b/>
          <w:bCs/>
        </w:rPr>
      </w:pPr>
      <w:r w:rsidRPr="00F029E5">
        <w:rPr>
          <w:rFonts w:ascii="Times New Roman" w:hAnsi="Times New Roman" w:cs="Times New Roman"/>
          <w:b/>
          <w:bCs/>
          <w:i/>
        </w:rPr>
        <w:t>You ain’t supposed to die on a Saturday night.</w:t>
      </w:r>
    </w:p>
    <w:p w14:paraId="16E2C04F" w14:textId="77777777" w:rsidR="007208B2" w:rsidRPr="00F029E5"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b/>
          <w:bCs/>
        </w:rPr>
      </w:pPr>
      <w:r w:rsidRPr="00F029E5">
        <w:rPr>
          <w:rFonts w:ascii="Times New Roman" w:hAnsi="Times New Roman" w:cs="Times New Roman"/>
          <w:b/>
          <w:bCs/>
          <w:i/>
        </w:rPr>
        <w:t>You ain’t supposed to die on a Saturday night.</w:t>
      </w:r>
    </w:p>
    <w:p w14:paraId="13F8562B" w14:textId="2C0C3CF8" w:rsidR="007208B2" w:rsidRPr="00F029E5"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b/>
          <w:bCs/>
        </w:rPr>
      </w:pPr>
      <w:r w:rsidRPr="00F029E5">
        <w:rPr>
          <w:rFonts w:ascii="Times New Roman" w:hAnsi="Times New Roman" w:cs="Times New Roman"/>
          <w:b/>
          <w:bCs/>
          <w:i/>
        </w:rPr>
        <w:t>You ain’t supposed to die—</w:t>
      </w:r>
    </w:p>
    <w:p w14:paraId="41469F2A" w14:textId="64D2BCFF" w:rsidR="00FB33BC" w:rsidRDefault="00FB33BC"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Flashing lights strobed in the arched stained-glass behind the balcony.</w:t>
      </w:r>
    </w:p>
    <w:p w14:paraId="390E5D54" w14:textId="3BF1AB55"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The house lights kicked on.</w:t>
      </w:r>
    </w:p>
    <w:p w14:paraId="771F31B5"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The chanting continued, unabated. I felt a cool breeze, turned to the rear, and the exit door banged wide open. </w:t>
      </w:r>
    </w:p>
    <w:p w14:paraId="02C2F6ED" w14:textId="3DA092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That moment crawls around in my head, down my neck and into my bones, into my clenched hands. Rainfall blowing in on the cold air. Red and blue stage lights mixing with the blinking and swirling lights outside. </w:t>
      </w:r>
    </w:p>
    <w:p w14:paraId="14308146" w14:textId="77777777" w:rsidR="00FB33BC"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“What the fuck?” </w:t>
      </w:r>
      <w:r w:rsidR="00FB33BC">
        <w:rPr>
          <w:rFonts w:ascii="Times New Roman" w:hAnsi="Times New Roman" w:cs="Times New Roman"/>
        </w:rPr>
        <w:t>Sticky</w:t>
      </w:r>
      <w:r w:rsidRPr="00CF01A3">
        <w:rPr>
          <w:rFonts w:ascii="Times New Roman" w:hAnsi="Times New Roman" w:cs="Times New Roman"/>
        </w:rPr>
        <w:t xml:space="preserve">, too, turned to find the source of the rush of cold. </w:t>
      </w:r>
    </w:p>
    <w:p w14:paraId="0C87937B" w14:textId="2B0DA46C"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Chuck kept hitting that bass, his eyes closed, frozen in his own memory.</w:t>
      </w:r>
    </w:p>
    <w:p w14:paraId="48317DB3" w14:textId="7EFF98E5"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A tortured jangling crush of sound yanked me to</w:t>
      </w:r>
      <w:r w:rsidR="00FB33BC">
        <w:rPr>
          <w:rFonts w:ascii="Times New Roman" w:hAnsi="Times New Roman" w:cs="Times New Roman"/>
        </w:rPr>
        <w:t>ward</w:t>
      </w:r>
      <w:r w:rsidRPr="00CF01A3">
        <w:rPr>
          <w:rFonts w:ascii="Times New Roman" w:hAnsi="Times New Roman" w:cs="Times New Roman"/>
        </w:rPr>
        <w:t xml:space="preserve"> the opening, my ankles and wrists biting with the touch of frozen iron. I couldn’t resist the urge to spring to the suddenly open door</w:t>
      </w:r>
      <w:r w:rsidR="00AB427D">
        <w:rPr>
          <w:rFonts w:ascii="Times New Roman" w:hAnsi="Times New Roman" w:cs="Times New Roman"/>
        </w:rPr>
        <w:t>way</w:t>
      </w:r>
      <w:r w:rsidRPr="00CF01A3">
        <w:rPr>
          <w:rFonts w:ascii="Times New Roman" w:hAnsi="Times New Roman" w:cs="Times New Roman"/>
        </w:rPr>
        <w:t xml:space="preserve">.  Over the on-going chant from the crowd, and through the portal of the </w:t>
      </w:r>
      <w:r w:rsidR="00FB33BC" w:rsidRPr="00CF01A3">
        <w:rPr>
          <w:rFonts w:ascii="Times New Roman" w:hAnsi="Times New Roman" w:cs="Times New Roman"/>
        </w:rPr>
        <w:t>free-swinging</w:t>
      </w:r>
      <w:r w:rsidRPr="00CF01A3">
        <w:rPr>
          <w:rFonts w:ascii="Times New Roman" w:hAnsi="Times New Roman" w:cs="Times New Roman"/>
        </w:rPr>
        <w:t xml:space="preserve"> </w:t>
      </w:r>
      <w:r w:rsidRPr="00CF01A3">
        <w:rPr>
          <w:rFonts w:ascii="Times New Roman" w:hAnsi="Times New Roman" w:cs="Times New Roman"/>
        </w:rPr>
        <w:lastRenderedPageBreak/>
        <w:t>door, I caught a glimpse outside</w:t>
      </w:r>
      <w:r w:rsidR="00AB427D">
        <w:rPr>
          <w:rFonts w:ascii="Times New Roman" w:hAnsi="Times New Roman" w:cs="Times New Roman"/>
        </w:rPr>
        <w:t>—o</w:t>
      </w:r>
      <w:r w:rsidRPr="00CF01A3">
        <w:rPr>
          <w:rFonts w:ascii="Times New Roman" w:hAnsi="Times New Roman" w:cs="Times New Roman"/>
        </w:rPr>
        <w:t xml:space="preserve">ur tour bus sitting at a strange angle, red and </w:t>
      </w:r>
      <w:r w:rsidR="00FB33BC">
        <w:rPr>
          <w:rFonts w:ascii="Times New Roman" w:hAnsi="Times New Roman" w:cs="Times New Roman"/>
        </w:rPr>
        <w:t xml:space="preserve">blue </w:t>
      </w:r>
      <w:r w:rsidRPr="00CF01A3">
        <w:rPr>
          <w:rFonts w:ascii="Times New Roman" w:hAnsi="Times New Roman" w:cs="Times New Roman"/>
        </w:rPr>
        <w:t>lights flashing off the brick across the alley</w:t>
      </w:r>
      <w:commentRangeStart w:id="39"/>
      <w:r w:rsidRPr="00CF01A3">
        <w:rPr>
          <w:rFonts w:ascii="Times New Roman" w:hAnsi="Times New Roman" w:cs="Times New Roman"/>
        </w:rPr>
        <w:t>.</w:t>
      </w:r>
      <w:commentRangeEnd w:id="39"/>
      <w:r w:rsidR="0072462C">
        <w:rPr>
          <w:rStyle w:val="CommentReference"/>
        </w:rPr>
        <w:commentReference w:id="39"/>
      </w:r>
    </w:p>
    <w:p w14:paraId="2DB00659" w14:textId="573DB752"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Then the twisted metal and carnage itself. A giant </w:t>
      </w:r>
      <w:proofErr w:type="gramStart"/>
      <w:r w:rsidRPr="00CF01A3">
        <w:rPr>
          <w:rFonts w:ascii="Times New Roman" w:hAnsi="Times New Roman" w:cs="Times New Roman"/>
        </w:rPr>
        <w:t>fucking pick-up</w:t>
      </w:r>
      <w:proofErr w:type="gramEnd"/>
      <w:r w:rsidRPr="00CF01A3">
        <w:rPr>
          <w:rFonts w:ascii="Times New Roman" w:hAnsi="Times New Roman" w:cs="Times New Roman"/>
        </w:rPr>
        <w:t xml:space="preserve"> truck had plowed into the tour bus. Was that an F-250? Who the fuck needs—and then I remembered— </w:t>
      </w:r>
    </w:p>
    <w:p w14:paraId="54F05614" w14:textId="3ECFAE90"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w:t>
      </w:r>
      <w:r w:rsidR="006002DB">
        <w:rPr>
          <w:rFonts w:ascii="Times New Roman" w:hAnsi="Times New Roman" w:cs="Times New Roman"/>
        </w:rPr>
        <w:t>Michelle</w:t>
      </w:r>
      <w:r w:rsidRPr="00CF01A3">
        <w:rPr>
          <w:rFonts w:ascii="Times New Roman" w:hAnsi="Times New Roman" w:cs="Times New Roman"/>
        </w:rPr>
        <w:t xml:space="preserve">!” I screamed </w:t>
      </w:r>
      <w:r w:rsidR="00AB427D">
        <w:rPr>
          <w:rFonts w:ascii="Times New Roman" w:hAnsi="Times New Roman" w:cs="Times New Roman"/>
        </w:rPr>
        <w:t>leaping</w:t>
      </w:r>
      <w:r w:rsidR="00F447AB">
        <w:rPr>
          <w:rFonts w:ascii="Times New Roman" w:hAnsi="Times New Roman" w:cs="Times New Roman"/>
        </w:rPr>
        <w:t xml:space="preserve"> </w:t>
      </w:r>
      <w:r w:rsidRPr="00CF01A3">
        <w:rPr>
          <w:rFonts w:ascii="Times New Roman" w:hAnsi="Times New Roman" w:cs="Times New Roman"/>
        </w:rPr>
        <w:t xml:space="preserve">past </w:t>
      </w:r>
      <w:r w:rsidR="00AB427D">
        <w:rPr>
          <w:rFonts w:ascii="Times New Roman" w:hAnsi="Times New Roman" w:cs="Times New Roman"/>
        </w:rPr>
        <w:t>the</w:t>
      </w:r>
      <w:r w:rsidRPr="00CF01A3">
        <w:rPr>
          <w:rFonts w:ascii="Times New Roman" w:hAnsi="Times New Roman" w:cs="Times New Roman"/>
        </w:rPr>
        <w:t xml:space="preserve"> police </w:t>
      </w:r>
      <w:r w:rsidR="004E6C4E">
        <w:rPr>
          <w:rFonts w:ascii="Times New Roman" w:hAnsi="Times New Roman" w:cs="Times New Roman"/>
        </w:rPr>
        <w:t xml:space="preserve">officer </w:t>
      </w:r>
      <w:r w:rsidRPr="00CF01A3">
        <w:rPr>
          <w:rFonts w:ascii="Times New Roman" w:hAnsi="Times New Roman" w:cs="Times New Roman"/>
        </w:rPr>
        <w:t xml:space="preserve">walking to the back exit. </w:t>
      </w:r>
      <w:commentRangeStart w:id="40"/>
      <w:r w:rsidRPr="00CF01A3">
        <w:rPr>
          <w:rFonts w:ascii="Times New Roman" w:hAnsi="Times New Roman" w:cs="Times New Roman"/>
        </w:rPr>
        <w:t xml:space="preserve">And as I landed at the bottom of the </w:t>
      </w:r>
      <w:r w:rsidR="00FB33BC">
        <w:rPr>
          <w:rFonts w:ascii="Times New Roman" w:hAnsi="Times New Roman" w:cs="Times New Roman"/>
        </w:rPr>
        <w:t xml:space="preserve">outside </w:t>
      </w:r>
      <w:r w:rsidRPr="00CF01A3">
        <w:rPr>
          <w:rFonts w:ascii="Times New Roman" w:hAnsi="Times New Roman" w:cs="Times New Roman"/>
        </w:rPr>
        <w:t xml:space="preserve">stairs, I could see </w:t>
      </w:r>
      <w:r w:rsidR="006002DB">
        <w:rPr>
          <w:rFonts w:ascii="Times New Roman" w:hAnsi="Times New Roman" w:cs="Times New Roman"/>
        </w:rPr>
        <w:t>Michelle</w:t>
      </w:r>
      <w:r w:rsidR="004E6C4E">
        <w:rPr>
          <w:rFonts w:ascii="Times New Roman" w:hAnsi="Times New Roman" w:cs="Times New Roman"/>
        </w:rPr>
        <w:t>’s h</w:t>
      </w:r>
      <w:r w:rsidRPr="00CF01A3">
        <w:rPr>
          <w:rFonts w:ascii="Times New Roman" w:hAnsi="Times New Roman" w:cs="Times New Roman"/>
        </w:rPr>
        <w:t xml:space="preserve">air splayed out on the asphalt below the bus’s bumper. </w:t>
      </w:r>
      <w:r w:rsidR="00842362" w:rsidRPr="00CF01A3">
        <w:rPr>
          <w:rFonts w:ascii="Times New Roman" w:hAnsi="Times New Roman" w:cs="Times New Roman"/>
        </w:rPr>
        <w:t>He</w:t>
      </w:r>
      <w:r w:rsidR="00842362">
        <w:rPr>
          <w:rFonts w:ascii="Times New Roman" w:hAnsi="Times New Roman" w:cs="Times New Roman"/>
        </w:rPr>
        <w:t>r</w:t>
      </w:r>
      <w:r w:rsidR="00842362" w:rsidRPr="00CF01A3">
        <w:rPr>
          <w:rFonts w:ascii="Times New Roman" w:hAnsi="Times New Roman" w:cs="Times New Roman"/>
        </w:rPr>
        <w:t xml:space="preserve"> hair</w:t>
      </w:r>
      <w:r w:rsidRPr="00CF01A3">
        <w:rPr>
          <w:rFonts w:ascii="Times New Roman" w:hAnsi="Times New Roman" w:cs="Times New Roman"/>
        </w:rPr>
        <w:t xml:space="preserve"> matted</w:t>
      </w:r>
      <w:r w:rsidR="00FB33BC">
        <w:rPr>
          <w:rFonts w:ascii="Times New Roman" w:hAnsi="Times New Roman" w:cs="Times New Roman"/>
        </w:rPr>
        <w:t xml:space="preserve"> and </w:t>
      </w:r>
      <w:r w:rsidRPr="00CF01A3">
        <w:rPr>
          <w:rFonts w:ascii="Times New Roman" w:hAnsi="Times New Roman" w:cs="Times New Roman"/>
        </w:rPr>
        <w:t>red</w:t>
      </w:r>
      <w:r w:rsidR="00FB33BC">
        <w:rPr>
          <w:rFonts w:ascii="Times New Roman" w:hAnsi="Times New Roman" w:cs="Times New Roman"/>
        </w:rPr>
        <w:t>;</w:t>
      </w:r>
      <w:r w:rsidRPr="00CF01A3">
        <w:rPr>
          <w:rFonts w:ascii="Times New Roman" w:hAnsi="Times New Roman" w:cs="Times New Roman"/>
        </w:rPr>
        <w:t xml:space="preserve"> her arm </w:t>
      </w:r>
      <w:r w:rsidR="00AB427D">
        <w:rPr>
          <w:rFonts w:ascii="Times New Roman" w:hAnsi="Times New Roman" w:cs="Times New Roman"/>
        </w:rPr>
        <w:t>in shattered a</w:t>
      </w:r>
      <w:r w:rsidR="00F91433">
        <w:rPr>
          <w:rFonts w:ascii="Times New Roman" w:hAnsi="Times New Roman" w:cs="Times New Roman"/>
        </w:rPr>
        <w:t>n</w:t>
      </w:r>
      <w:r w:rsidR="00AB427D">
        <w:rPr>
          <w:rFonts w:ascii="Times New Roman" w:hAnsi="Times New Roman" w:cs="Times New Roman"/>
        </w:rPr>
        <w:t>gles</w:t>
      </w:r>
      <w:r w:rsidRPr="00CF01A3">
        <w:rPr>
          <w:rFonts w:ascii="Times New Roman" w:hAnsi="Times New Roman" w:cs="Times New Roman"/>
        </w:rPr>
        <w:t>, reaching for me.</w:t>
      </w:r>
      <w:commentRangeEnd w:id="40"/>
      <w:r w:rsidR="0072462C">
        <w:rPr>
          <w:rStyle w:val="CommentReference"/>
        </w:rPr>
        <w:commentReference w:id="40"/>
      </w:r>
    </w:p>
    <w:p w14:paraId="23231DA0" w14:textId="7B5CF8C0"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A siren wail kicked in, time blurred, and I sat by her in an ambulance, drunk driver and wreckage left far behind. The band </w:t>
      </w:r>
      <w:r w:rsidR="00AB427D">
        <w:rPr>
          <w:rFonts w:ascii="Times New Roman" w:hAnsi="Times New Roman" w:cs="Times New Roman"/>
        </w:rPr>
        <w:t>and</w:t>
      </w:r>
      <w:r w:rsidRPr="00CF01A3">
        <w:rPr>
          <w:rFonts w:ascii="Times New Roman" w:hAnsi="Times New Roman" w:cs="Times New Roman"/>
        </w:rPr>
        <w:t xml:space="preserve"> the tour left in a pause that would stretch out, a chain pulled taut into infinity. </w:t>
      </w:r>
    </w:p>
    <w:p w14:paraId="15344D3B" w14:textId="1AD6AE6D"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There was only Michelle</w:t>
      </w:r>
      <w:r w:rsidR="00FB33BC">
        <w:rPr>
          <w:rFonts w:ascii="Times New Roman" w:hAnsi="Times New Roman" w:cs="Times New Roman"/>
        </w:rPr>
        <w:t xml:space="preserve"> and me</w:t>
      </w:r>
      <w:r w:rsidRPr="00CF01A3">
        <w:rPr>
          <w:rFonts w:ascii="Times New Roman" w:hAnsi="Times New Roman" w:cs="Times New Roman"/>
        </w:rPr>
        <w:t>.</w:t>
      </w:r>
    </w:p>
    <w:p w14:paraId="12839C90"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You ain’t supposed to die on a Saturday night.</w:t>
      </w:r>
    </w:p>
    <w:p w14:paraId="5E1A08C4" w14:textId="3CCE6D38" w:rsidR="007208B2" w:rsidRPr="00CF01A3" w:rsidRDefault="00FB33BC" w:rsidP="00FB33BC">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jc w:val="center"/>
        <w:rPr>
          <w:rFonts w:ascii="Times New Roman" w:hAnsi="Times New Roman" w:cs="Times New Roman"/>
        </w:rPr>
      </w:pPr>
      <w:r>
        <w:rPr>
          <w:rFonts w:ascii="Times New Roman" w:hAnsi="Times New Roman" w:cs="Times New Roman"/>
        </w:rPr>
        <w:t>#</w:t>
      </w:r>
    </w:p>
    <w:p w14:paraId="27CF39D8" w14:textId="48F5F3F0"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bookmarkStart w:id="41" w:name="Scene_3_Are_we_gonna_play_it"/>
      <w:commentRangeStart w:id="42"/>
      <w:r w:rsidRPr="00CF01A3">
        <w:rPr>
          <w:rFonts w:ascii="Times New Roman" w:hAnsi="Times New Roman" w:cs="Times New Roman"/>
        </w:rPr>
        <w:t>I</w:t>
      </w:r>
      <w:bookmarkEnd w:id="41"/>
      <w:r w:rsidRPr="00CF01A3">
        <w:rPr>
          <w:rFonts w:ascii="Times New Roman" w:hAnsi="Times New Roman" w:cs="Times New Roman"/>
        </w:rPr>
        <w:t xml:space="preserve"> knock back </w:t>
      </w:r>
      <w:r w:rsidR="00AB427D">
        <w:rPr>
          <w:rFonts w:ascii="Times New Roman" w:hAnsi="Times New Roman" w:cs="Times New Roman"/>
        </w:rPr>
        <w:t>a</w:t>
      </w:r>
      <w:r w:rsidRPr="00CF01A3">
        <w:rPr>
          <w:rFonts w:ascii="Times New Roman" w:hAnsi="Times New Roman" w:cs="Times New Roman"/>
        </w:rPr>
        <w:t xml:space="preserve"> double and lay the glass down. Sweet heat burns my chest and belly. My right hand grabs my left wrist and rubs around its girth. Despite the warmth from the alcohol, a burning</w:t>
      </w:r>
      <w:r w:rsidR="00F91433">
        <w:rPr>
          <w:rFonts w:ascii="Times New Roman" w:hAnsi="Times New Roman" w:cs="Times New Roman"/>
        </w:rPr>
        <w:t>-</w:t>
      </w:r>
      <w:r w:rsidRPr="00CF01A3">
        <w:rPr>
          <w:rFonts w:ascii="Times New Roman" w:hAnsi="Times New Roman" w:cs="Times New Roman"/>
        </w:rPr>
        <w:t>cold seeps in and spreads up my arms. “I can’t do it.”</w:t>
      </w:r>
      <w:commentRangeEnd w:id="42"/>
      <w:r w:rsidR="0072462C">
        <w:rPr>
          <w:rStyle w:val="CommentReference"/>
        </w:rPr>
        <w:commentReference w:id="42"/>
      </w:r>
    </w:p>
    <w:p w14:paraId="53EAE9DC" w14:textId="4A5BB981"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“Johnny, my man, you </w:t>
      </w:r>
      <w:r w:rsidRPr="00CF01A3">
        <w:rPr>
          <w:rFonts w:ascii="Times New Roman" w:hAnsi="Times New Roman" w:cs="Times New Roman"/>
          <w:i/>
        </w:rPr>
        <w:t>have</w:t>
      </w:r>
      <w:r w:rsidRPr="00CF01A3">
        <w:rPr>
          <w:rFonts w:ascii="Times New Roman" w:hAnsi="Times New Roman" w:cs="Times New Roman"/>
        </w:rPr>
        <w:t xml:space="preserve"> to do it.” Damian’s </w:t>
      </w:r>
      <w:r w:rsidR="00AB427D">
        <w:rPr>
          <w:rFonts w:ascii="Times New Roman" w:hAnsi="Times New Roman" w:cs="Times New Roman"/>
        </w:rPr>
        <w:t xml:space="preserve">mops at his </w:t>
      </w:r>
      <w:r w:rsidRPr="00CF01A3">
        <w:rPr>
          <w:rFonts w:ascii="Times New Roman" w:hAnsi="Times New Roman" w:cs="Times New Roman"/>
        </w:rPr>
        <w:t xml:space="preserve">forehead with a red handkerchief. “If you aren’t then what the fuck are we even here for?” </w:t>
      </w:r>
    </w:p>
    <w:p w14:paraId="761A8751" w14:textId="73228C1E"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“Man, fuck it. If Johnny says he can’t do it, maybe he’s right? We got plenty more tunes.” Sticky licks his fingers, counting off. “We played most of the first album that set. We got the new songs we can dive into, cop a couple of covers, Petty, Springsteen, crank out another </w:t>
      </w:r>
      <w:r w:rsidR="00AB427D">
        <w:rPr>
          <w:rFonts w:ascii="Times New Roman" w:hAnsi="Times New Roman" w:cs="Times New Roman"/>
        </w:rPr>
        <w:t>forty-five</w:t>
      </w:r>
      <w:r w:rsidRPr="00CF01A3">
        <w:rPr>
          <w:rFonts w:ascii="Times New Roman" w:hAnsi="Times New Roman" w:cs="Times New Roman"/>
        </w:rPr>
        <w:t>, and call it a night.”</w:t>
      </w:r>
    </w:p>
    <w:p w14:paraId="72C62BEE" w14:textId="270661B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Damian throws the rag down. “This is the Paramount, </w:t>
      </w:r>
      <w:r w:rsidR="00842362">
        <w:rPr>
          <w:rFonts w:ascii="Times New Roman" w:hAnsi="Times New Roman" w:cs="Times New Roman"/>
        </w:rPr>
        <w:t>fellas</w:t>
      </w:r>
      <w:r w:rsidRPr="00CF01A3">
        <w:rPr>
          <w:rFonts w:ascii="Times New Roman" w:hAnsi="Times New Roman" w:cs="Times New Roman"/>
        </w:rPr>
        <w:t xml:space="preserve">. We won’t get another shot at </w:t>
      </w:r>
      <w:r w:rsidRPr="00CF01A3">
        <w:rPr>
          <w:rFonts w:ascii="Times New Roman" w:hAnsi="Times New Roman" w:cs="Times New Roman"/>
        </w:rPr>
        <w:lastRenderedPageBreak/>
        <w:t xml:space="preserve">this. A band gets maybe one chance at a </w:t>
      </w:r>
      <w:r w:rsidR="00FB33BC" w:rsidRPr="00CF01A3">
        <w:rPr>
          <w:rFonts w:ascii="Times New Roman" w:hAnsi="Times New Roman" w:cs="Times New Roman"/>
        </w:rPr>
        <w:t>comeback</w:t>
      </w:r>
      <w:r w:rsidRPr="00CF01A3">
        <w:rPr>
          <w:rFonts w:ascii="Times New Roman" w:hAnsi="Times New Roman" w:cs="Times New Roman"/>
        </w:rPr>
        <w:t xml:space="preserve">. The fans are rabid </w:t>
      </w:r>
      <w:r w:rsidR="00FB33BC" w:rsidRPr="00CF01A3">
        <w:rPr>
          <w:rFonts w:ascii="Times New Roman" w:hAnsi="Times New Roman" w:cs="Times New Roman"/>
        </w:rPr>
        <w:t>out there</w:t>
      </w:r>
      <w:r w:rsidRPr="00CF01A3">
        <w:rPr>
          <w:rFonts w:ascii="Times New Roman" w:hAnsi="Times New Roman" w:cs="Times New Roman"/>
        </w:rPr>
        <w:t xml:space="preserve">. The </w:t>
      </w:r>
      <w:proofErr w:type="gramStart"/>
      <w:r w:rsidRPr="00CF01A3">
        <w:rPr>
          <w:rFonts w:ascii="Times New Roman" w:hAnsi="Times New Roman" w:cs="Times New Roman"/>
        </w:rPr>
        <w:t>shit</w:t>
      </w:r>
      <w:proofErr w:type="gramEnd"/>
      <w:r w:rsidRPr="00CF01A3">
        <w:rPr>
          <w:rFonts w:ascii="Times New Roman" w:hAnsi="Times New Roman" w:cs="Times New Roman"/>
        </w:rPr>
        <w:t xml:space="preserve"> has been all over the web, TikTok, Insta, a </w:t>
      </w:r>
      <w:r w:rsidR="00AB427D">
        <w:rPr>
          <w:rFonts w:ascii="Times New Roman" w:hAnsi="Times New Roman" w:cs="Times New Roman"/>
        </w:rPr>
        <w:t xml:space="preserve">YouTube </w:t>
      </w:r>
      <w:r w:rsidRPr="00CF01A3">
        <w:rPr>
          <w:rFonts w:ascii="Times New Roman" w:hAnsi="Times New Roman" w:cs="Times New Roman"/>
        </w:rPr>
        <w:t>bootleg from the last show is the band’s top—”</w:t>
      </w:r>
    </w:p>
    <w:p w14:paraId="37902CE4"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“Stop, Damian.” I hold up my hand. “Get me another drink.” I turn to the rest of them. “He’s right. I just need another drink. I can do this. Even if it kills me.”</w:t>
      </w:r>
    </w:p>
    <w:p w14:paraId="696662F1" w14:textId="5177E011" w:rsidR="00AB427D"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The other guys don’t get it. They all knew about </w:t>
      </w:r>
      <w:r w:rsidR="006002DB">
        <w:rPr>
          <w:rFonts w:ascii="Times New Roman" w:hAnsi="Times New Roman" w:cs="Times New Roman"/>
        </w:rPr>
        <w:t>Michelle</w:t>
      </w:r>
      <w:r w:rsidRPr="00CF01A3">
        <w:rPr>
          <w:rFonts w:ascii="Times New Roman" w:hAnsi="Times New Roman" w:cs="Times New Roman"/>
        </w:rPr>
        <w:t xml:space="preserve">, but the </w:t>
      </w:r>
      <w:proofErr w:type="gramStart"/>
      <w:r w:rsidR="004E6C4E">
        <w:rPr>
          <w:rFonts w:ascii="Times New Roman" w:hAnsi="Times New Roman" w:cs="Times New Roman"/>
        </w:rPr>
        <w:t>rest?</w:t>
      </w:r>
      <w:proofErr w:type="gramEnd"/>
      <w:r w:rsidR="004E6C4E">
        <w:rPr>
          <w:rFonts w:ascii="Times New Roman" w:hAnsi="Times New Roman" w:cs="Times New Roman"/>
        </w:rPr>
        <w:t xml:space="preserve"> </w:t>
      </w:r>
      <w:r w:rsidRPr="00CF01A3">
        <w:rPr>
          <w:rFonts w:ascii="Times New Roman" w:hAnsi="Times New Roman" w:cs="Times New Roman"/>
        </w:rPr>
        <w:t xml:space="preserve">I never figured it out until after. </w:t>
      </w:r>
    </w:p>
    <w:p w14:paraId="3979F667" w14:textId="77777777" w:rsidR="00AB427D"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43"/>
      <w:r w:rsidRPr="00CF01A3">
        <w:rPr>
          <w:rFonts w:ascii="Times New Roman" w:hAnsi="Times New Roman" w:cs="Times New Roman"/>
        </w:rPr>
        <w:t>This song is a killer.</w:t>
      </w:r>
      <w:commentRangeEnd w:id="43"/>
      <w:r w:rsidR="0072462C">
        <w:rPr>
          <w:rStyle w:val="CommentReference"/>
        </w:rPr>
        <w:commentReference w:id="43"/>
      </w:r>
      <w:r w:rsidRPr="00CF01A3">
        <w:rPr>
          <w:rFonts w:ascii="Times New Roman" w:hAnsi="Times New Roman" w:cs="Times New Roman"/>
        </w:rPr>
        <w:t xml:space="preserve"> </w:t>
      </w:r>
    </w:p>
    <w:p w14:paraId="3117022B" w14:textId="15784B2D" w:rsidR="007208B2" w:rsidRPr="00CF01A3" w:rsidRDefault="006002DB"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‘C</w:t>
      </w:r>
      <w:r w:rsidRPr="00CF01A3">
        <w:rPr>
          <w:rFonts w:ascii="Times New Roman" w:hAnsi="Times New Roman" w:cs="Times New Roman"/>
        </w:rPr>
        <w:t xml:space="preserve">helle didn’t get hit by a random drunk driver. That guy was stone cold sober when he plowed into the tour bus </w:t>
      </w:r>
      <w:r w:rsidR="00AB427D">
        <w:rPr>
          <w:rFonts w:ascii="Times New Roman" w:hAnsi="Times New Roman" w:cs="Times New Roman"/>
        </w:rPr>
        <w:t xml:space="preserve">just </w:t>
      </w:r>
      <w:r w:rsidRPr="00CF01A3">
        <w:rPr>
          <w:rFonts w:ascii="Times New Roman" w:hAnsi="Times New Roman" w:cs="Times New Roman"/>
        </w:rPr>
        <w:t xml:space="preserve">as she was stepping down to catch the end of the show. </w:t>
      </w:r>
    </w:p>
    <w:p w14:paraId="5ABAEF35" w14:textId="6D0F382A" w:rsidR="007208B2" w:rsidRPr="00CF01A3" w:rsidRDefault="00F9143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i/>
        </w:rPr>
        <w:t xml:space="preserve">Even if it kills </w:t>
      </w:r>
      <w:r w:rsidR="00842362" w:rsidRPr="00CF01A3">
        <w:rPr>
          <w:rFonts w:ascii="Times New Roman" w:hAnsi="Times New Roman" w:cs="Times New Roman"/>
          <w:i/>
        </w:rPr>
        <w:t>me</w:t>
      </w:r>
      <w:r w:rsidR="00842362">
        <w:rPr>
          <w:rFonts w:ascii="Times New Roman" w:hAnsi="Times New Roman" w:cs="Times New Roman"/>
          <w:i/>
        </w:rPr>
        <w:t>.</w:t>
      </w:r>
      <w:r w:rsidRPr="00CF01A3">
        <w:rPr>
          <w:rFonts w:ascii="Times New Roman" w:hAnsi="Times New Roman" w:cs="Times New Roman"/>
        </w:rPr>
        <w:t xml:space="preserve"> I kn</w:t>
      </w:r>
      <w:r w:rsidR="00AB427D">
        <w:rPr>
          <w:rFonts w:ascii="Times New Roman" w:hAnsi="Times New Roman" w:cs="Times New Roman"/>
        </w:rPr>
        <w:t>o</w:t>
      </w:r>
      <w:r w:rsidRPr="00CF01A3">
        <w:rPr>
          <w:rFonts w:ascii="Times New Roman" w:hAnsi="Times New Roman" w:cs="Times New Roman"/>
        </w:rPr>
        <w:t xml:space="preserve">w it might. But </w:t>
      </w:r>
      <w:r w:rsidR="00A37D8D" w:rsidRPr="00CF01A3">
        <w:rPr>
          <w:rFonts w:ascii="Times New Roman" w:hAnsi="Times New Roman" w:cs="Times New Roman"/>
        </w:rPr>
        <w:t>it’s</w:t>
      </w:r>
      <w:r w:rsidRPr="00CF01A3">
        <w:rPr>
          <w:rFonts w:ascii="Times New Roman" w:hAnsi="Times New Roman" w:cs="Times New Roman"/>
        </w:rPr>
        <w:t xml:space="preserve"> not me I</w:t>
      </w:r>
      <w:r w:rsidR="00F447AB">
        <w:rPr>
          <w:rFonts w:ascii="Times New Roman" w:hAnsi="Times New Roman" w:cs="Times New Roman"/>
        </w:rPr>
        <w:t>’</w:t>
      </w:r>
      <w:r w:rsidRPr="00CF01A3">
        <w:rPr>
          <w:rFonts w:ascii="Times New Roman" w:hAnsi="Times New Roman" w:cs="Times New Roman"/>
        </w:rPr>
        <w:t>m worried about.</w:t>
      </w:r>
    </w:p>
    <w:p w14:paraId="507797F3" w14:textId="4D8EA5BC" w:rsidR="007208B2" w:rsidRPr="00CF01A3" w:rsidRDefault="00CF01A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jc w:val="center"/>
        <w:rPr>
          <w:rFonts w:ascii="Times New Roman" w:hAnsi="Times New Roman" w:cs="Times New Roman"/>
        </w:rPr>
      </w:pPr>
      <w:r>
        <w:rPr>
          <w:rFonts w:ascii="Times New Roman" w:hAnsi="Times New Roman" w:cs="Times New Roman"/>
        </w:rPr>
        <w:t>#</w:t>
      </w:r>
    </w:p>
    <w:p w14:paraId="170D1B00" w14:textId="2C068061" w:rsidR="007208B2" w:rsidRPr="00CF01A3" w:rsidRDefault="004E6C4E"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44"/>
      <w:r>
        <w:rPr>
          <w:rFonts w:ascii="Times New Roman" w:hAnsi="Times New Roman" w:cs="Times New Roman"/>
        </w:rPr>
        <w:t xml:space="preserve">A handful of songs later, </w:t>
      </w:r>
      <w:r w:rsidRPr="00CF01A3">
        <w:rPr>
          <w:rFonts w:ascii="Times New Roman" w:hAnsi="Times New Roman" w:cs="Times New Roman"/>
        </w:rPr>
        <w:t>the crowd is primed.</w:t>
      </w:r>
      <w:commentRangeEnd w:id="44"/>
      <w:r w:rsidR="0072462C">
        <w:rPr>
          <w:rStyle w:val="CommentReference"/>
        </w:rPr>
        <w:commentReference w:id="44"/>
      </w:r>
      <w:r w:rsidRPr="00CF01A3">
        <w:rPr>
          <w:rFonts w:ascii="Times New Roman" w:hAnsi="Times New Roman" w:cs="Times New Roman"/>
        </w:rPr>
        <w:t xml:space="preserve"> We hold them tight in </w:t>
      </w:r>
      <w:r w:rsidR="00562F18">
        <w:rPr>
          <w:rFonts w:ascii="Times New Roman" w:hAnsi="Times New Roman" w:cs="Times New Roman"/>
        </w:rPr>
        <w:t>a</w:t>
      </w:r>
      <w:r w:rsidRPr="00CF01A3">
        <w:rPr>
          <w:rFonts w:ascii="Times New Roman" w:hAnsi="Times New Roman" w:cs="Times New Roman"/>
        </w:rPr>
        <w:t xml:space="preserve"> cocoon of metal strings and heartbeat percussion. They are alive because of the music, they live through the music, and </w:t>
      </w:r>
      <w:r w:rsidR="00AB427D">
        <w:rPr>
          <w:rFonts w:ascii="Times New Roman" w:hAnsi="Times New Roman" w:cs="Times New Roman"/>
        </w:rPr>
        <w:t xml:space="preserve">likewise, </w:t>
      </w:r>
      <w:r w:rsidRPr="00CF01A3">
        <w:rPr>
          <w:rFonts w:ascii="Times New Roman" w:hAnsi="Times New Roman" w:cs="Times New Roman"/>
        </w:rPr>
        <w:t>the song gains life because of them. Only them. It’s always the crowd, the anthemic prayer, the joining of one to the other</w:t>
      </w:r>
      <w:r w:rsidR="00562F18">
        <w:rPr>
          <w:rFonts w:ascii="Times New Roman" w:hAnsi="Times New Roman" w:cs="Times New Roman"/>
        </w:rPr>
        <w:t>,</w:t>
      </w:r>
      <w:r w:rsidRPr="00CF01A3">
        <w:rPr>
          <w:rFonts w:ascii="Times New Roman" w:hAnsi="Times New Roman" w:cs="Times New Roman"/>
        </w:rPr>
        <w:t xml:space="preserve"> the raising of voices. Unison. Solidarity. Sacrifice.</w:t>
      </w:r>
    </w:p>
    <w:p w14:paraId="6CD17AAE"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That whole set I’d felt them goading me on, pushing me to reach deeper, pull out more of my soul and leave it bloody and raw on the stage. Every song is tattooed </w:t>
      </w:r>
      <w:commentRangeStart w:id="45"/>
      <w:r w:rsidRPr="00CF01A3">
        <w:rPr>
          <w:rFonts w:ascii="Times New Roman" w:hAnsi="Times New Roman" w:cs="Times New Roman"/>
        </w:rPr>
        <w:t>inside</w:t>
      </w:r>
      <w:commentRangeEnd w:id="45"/>
      <w:r w:rsidR="0072462C">
        <w:rPr>
          <w:rStyle w:val="CommentReference"/>
        </w:rPr>
        <w:commentReference w:id="45"/>
      </w:r>
      <w:r w:rsidRPr="00CF01A3">
        <w:rPr>
          <w:rFonts w:ascii="Times New Roman" w:hAnsi="Times New Roman" w:cs="Times New Roman"/>
        </w:rPr>
        <w:t xml:space="preserve"> my heart. </w:t>
      </w:r>
    </w:p>
    <w:p w14:paraId="3B5C6171" w14:textId="6FD5306D"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commentRangeStart w:id="46"/>
      <w:r w:rsidRPr="00CF01A3">
        <w:rPr>
          <w:rFonts w:ascii="Times New Roman" w:hAnsi="Times New Roman" w:cs="Times New Roman"/>
        </w:rPr>
        <w:t>And the one they want? That old B-side, the one song we’ve never finished live? We</w:t>
      </w:r>
      <w:r w:rsidR="004E6C4E">
        <w:rPr>
          <w:rFonts w:ascii="Times New Roman" w:hAnsi="Times New Roman" w:cs="Times New Roman"/>
        </w:rPr>
        <w:t>’</w:t>
      </w:r>
      <w:r w:rsidRPr="00CF01A3">
        <w:rPr>
          <w:rFonts w:ascii="Times New Roman" w:hAnsi="Times New Roman" w:cs="Times New Roman"/>
        </w:rPr>
        <w:t xml:space="preserve">re going to </w:t>
      </w:r>
      <w:r w:rsidR="00A37D8D" w:rsidRPr="00CF01A3">
        <w:rPr>
          <w:rFonts w:ascii="Times New Roman" w:hAnsi="Times New Roman" w:cs="Times New Roman"/>
        </w:rPr>
        <w:t>rip</w:t>
      </w:r>
      <w:r w:rsidRPr="00CF01A3">
        <w:rPr>
          <w:rFonts w:ascii="Times New Roman" w:hAnsi="Times New Roman" w:cs="Times New Roman"/>
        </w:rPr>
        <w:t xml:space="preserve"> it out and give it to them.</w:t>
      </w:r>
    </w:p>
    <w:p w14:paraId="62130C2F" w14:textId="2C16A639"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“This next one is called…” I stop, back away from the mic stand, hands raised out like I</w:t>
      </w:r>
      <w:r w:rsidR="004E6C4E">
        <w:rPr>
          <w:rFonts w:ascii="Times New Roman" w:hAnsi="Times New Roman" w:cs="Times New Roman"/>
        </w:rPr>
        <w:t>’</w:t>
      </w:r>
      <w:r w:rsidRPr="00CF01A3">
        <w:rPr>
          <w:rFonts w:ascii="Times New Roman" w:hAnsi="Times New Roman" w:cs="Times New Roman"/>
        </w:rPr>
        <w:t xml:space="preserve">m some kind of messiah. </w:t>
      </w:r>
      <w:commentRangeEnd w:id="46"/>
      <w:r w:rsidR="0072462C">
        <w:rPr>
          <w:rStyle w:val="CommentReference"/>
        </w:rPr>
        <w:commentReference w:id="46"/>
      </w:r>
    </w:p>
    <w:p w14:paraId="0FC742A4" w14:textId="619585CB"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The guitar slides in, Sticky </w:t>
      </w:r>
      <w:r w:rsidR="00562F18">
        <w:rPr>
          <w:rFonts w:ascii="Times New Roman" w:hAnsi="Times New Roman" w:cs="Times New Roman"/>
        </w:rPr>
        <w:t>kicking it off with</w:t>
      </w:r>
      <w:r w:rsidRPr="00CF01A3">
        <w:rPr>
          <w:rFonts w:ascii="Times New Roman" w:hAnsi="Times New Roman" w:cs="Times New Roman"/>
        </w:rPr>
        <w:t xml:space="preserve"> </w:t>
      </w:r>
      <w:r w:rsidR="00562F18">
        <w:rPr>
          <w:rFonts w:ascii="Times New Roman" w:hAnsi="Times New Roman" w:cs="Times New Roman"/>
        </w:rPr>
        <w:t xml:space="preserve">a power </w:t>
      </w:r>
      <w:r w:rsidRPr="00CF01A3">
        <w:rPr>
          <w:rFonts w:ascii="Times New Roman" w:hAnsi="Times New Roman" w:cs="Times New Roman"/>
        </w:rPr>
        <w:t xml:space="preserve">A-minor. </w:t>
      </w:r>
    </w:p>
    <w:p w14:paraId="6A543FB4" w14:textId="14CC5C9B"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lastRenderedPageBreak/>
        <w:t>Chuck drops to his knees with his bass, connecting with his ghosts, channeling them into the music’s haunting underbelly.</w:t>
      </w:r>
    </w:p>
    <w:p w14:paraId="3D1CCA16" w14:textId="3232B54F"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w:t>
      </w:r>
      <w:r w:rsidR="00AB427D">
        <w:rPr>
          <w:rFonts w:ascii="Times New Roman" w:hAnsi="Times New Roman" w:cs="Times New Roman"/>
        </w:rPr>
        <w:t>…</w:t>
      </w:r>
      <w:r w:rsidRPr="00CF01A3">
        <w:rPr>
          <w:rFonts w:ascii="Times New Roman" w:hAnsi="Times New Roman" w:cs="Times New Roman"/>
        </w:rPr>
        <w:t>Ain’t Supposed to Die on a Saturday Night!” I grab the mic, and everything came back at once.</w:t>
      </w:r>
    </w:p>
    <w:p w14:paraId="148184D6" w14:textId="74790E70" w:rsidR="007208B2" w:rsidRPr="00CF01A3" w:rsidRDefault="00CF01A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jc w:val="center"/>
        <w:rPr>
          <w:rFonts w:ascii="Times New Roman" w:hAnsi="Times New Roman" w:cs="Times New Roman"/>
        </w:rPr>
      </w:pPr>
      <w:r>
        <w:rPr>
          <w:rFonts w:ascii="Times New Roman" w:hAnsi="Times New Roman" w:cs="Times New Roman"/>
        </w:rPr>
        <w:t>#</w:t>
      </w:r>
    </w:p>
    <w:p w14:paraId="47D1CD39" w14:textId="7031E887"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commentRangeStart w:id="47"/>
      <w:r w:rsidRPr="00F447AB">
        <w:rPr>
          <w:rFonts w:ascii="Times New Roman" w:hAnsi="Times New Roman" w:cs="Times New Roman"/>
          <w:iCs/>
        </w:rPr>
        <w:t xml:space="preserve">The first </w:t>
      </w:r>
      <w:r w:rsidR="00AB427D">
        <w:rPr>
          <w:rFonts w:ascii="Times New Roman" w:hAnsi="Times New Roman" w:cs="Times New Roman"/>
          <w:iCs/>
        </w:rPr>
        <w:t xml:space="preserve">one </w:t>
      </w:r>
      <w:r w:rsidRPr="00F447AB">
        <w:rPr>
          <w:rFonts w:ascii="Times New Roman" w:hAnsi="Times New Roman" w:cs="Times New Roman"/>
          <w:iCs/>
        </w:rPr>
        <w:t>to die was Mickey, my oldest friend. Shit, probably my ONLY friend. At least who actually knew me beyond the ripped jeans and endless bottles of mid-tier whiskey. Beyond “Johnny Fire.”</w:t>
      </w:r>
      <w:commentRangeEnd w:id="47"/>
      <w:r w:rsidR="0072462C">
        <w:rPr>
          <w:rStyle w:val="CommentReference"/>
        </w:rPr>
        <w:commentReference w:id="47"/>
      </w:r>
      <w:r w:rsidRPr="00F447AB">
        <w:rPr>
          <w:rFonts w:ascii="Times New Roman" w:hAnsi="Times New Roman" w:cs="Times New Roman"/>
          <w:iCs/>
        </w:rPr>
        <w:t xml:space="preserve"> </w:t>
      </w:r>
    </w:p>
    <w:p w14:paraId="56BAE87C" w14:textId="2B960527"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Mickey never made it to our album release party. He got shot during </w:t>
      </w:r>
      <w:r w:rsidR="00562F18" w:rsidRPr="00F447AB">
        <w:rPr>
          <w:rFonts w:ascii="Times New Roman" w:hAnsi="Times New Roman" w:cs="Times New Roman"/>
          <w:iCs/>
        </w:rPr>
        <w:t>the</w:t>
      </w:r>
      <w:r w:rsidRPr="00F447AB">
        <w:rPr>
          <w:rFonts w:ascii="Times New Roman" w:hAnsi="Times New Roman" w:cs="Times New Roman"/>
          <w:iCs/>
        </w:rPr>
        <w:t xml:space="preserve"> afternoon sound check, right as we played this particular song in front of an audience for the very first time. </w:t>
      </w:r>
    </w:p>
    <w:p w14:paraId="5B75C2A6" w14:textId="41587135"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I didn’t hear about it until after the show. He got jacked during some </w:t>
      </w:r>
      <w:r w:rsidR="00562F18" w:rsidRPr="00F447AB">
        <w:rPr>
          <w:rFonts w:ascii="Times New Roman" w:hAnsi="Times New Roman" w:cs="Times New Roman"/>
          <w:iCs/>
        </w:rPr>
        <w:t>small-time</w:t>
      </w:r>
      <w:r w:rsidRPr="00F447AB">
        <w:rPr>
          <w:rFonts w:ascii="Times New Roman" w:hAnsi="Times New Roman" w:cs="Times New Roman"/>
          <w:iCs/>
        </w:rPr>
        <w:t xml:space="preserve"> drug deal gone bad. </w:t>
      </w:r>
      <w:r w:rsidR="00AB427D" w:rsidRPr="00F447AB">
        <w:rPr>
          <w:rFonts w:ascii="Times New Roman" w:hAnsi="Times New Roman" w:cs="Times New Roman"/>
          <w:iCs/>
        </w:rPr>
        <w:t xml:space="preserve">His sister told me </w:t>
      </w:r>
      <w:r w:rsidR="00AB427D">
        <w:rPr>
          <w:rFonts w:ascii="Times New Roman" w:hAnsi="Times New Roman" w:cs="Times New Roman"/>
          <w:iCs/>
        </w:rPr>
        <w:t>h</w:t>
      </w:r>
      <w:r w:rsidRPr="00F447AB">
        <w:rPr>
          <w:rFonts w:ascii="Times New Roman" w:hAnsi="Times New Roman" w:cs="Times New Roman"/>
          <w:iCs/>
        </w:rPr>
        <w:t xml:space="preserve">e wasn’t even carrying. </w:t>
      </w:r>
      <w:r w:rsidR="00AB427D">
        <w:rPr>
          <w:rFonts w:ascii="Times New Roman" w:hAnsi="Times New Roman" w:cs="Times New Roman"/>
          <w:iCs/>
        </w:rPr>
        <w:t>D</w:t>
      </w:r>
      <w:r w:rsidRPr="00F447AB">
        <w:rPr>
          <w:rFonts w:ascii="Times New Roman" w:hAnsi="Times New Roman" w:cs="Times New Roman"/>
          <w:iCs/>
        </w:rPr>
        <w:t>on’t know if it’s true, but she said so.</w:t>
      </w:r>
    </w:p>
    <w:p w14:paraId="4FB93FD5" w14:textId="1C0F0378"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Listen, “Saturday Night” wasn’t </w:t>
      </w:r>
      <w:r w:rsidR="00F029E5">
        <w:rPr>
          <w:rFonts w:ascii="Times New Roman" w:hAnsi="Times New Roman" w:cs="Times New Roman"/>
          <w:iCs/>
        </w:rPr>
        <w:t xml:space="preserve">supposed to be </w:t>
      </w:r>
      <w:r w:rsidRPr="00F447AB">
        <w:rPr>
          <w:rFonts w:ascii="Times New Roman" w:hAnsi="Times New Roman" w:cs="Times New Roman"/>
          <w:iCs/>
        </w:rPr>
        <w:t>a hit. It’s a sappy, sometimes warm-up song that barely made it as a B-side. We didn’t include it in our set-list and didn’t play it again for two months.</w:t>
      </w:r>
    </w:p>
    <w:p w14:paraId="10D2ACF1" w14:textId="77777777"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The next one was a hell of a lot closer to home. </w:t>
      </w:r>
    </w:p>
    <w:p w14:paraId="7D4155DD" w14:textId="77777777"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My dad wasn’t around when I grew up and I didn’t have any sibs. </w:t>
      </w:r>
    </w:p>
    <w:p w14:paraId="4E8807F4" w14:textId="0E4ADB25"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All I had was Mom</w:t>
      </w:r>
      <w:r w:rsidR="00562F18" w:rsidRPr="00F447AB">
        <w:rPr>
          <w:rFonts w:ascii="Times New Roman" w:hAnsi="Times New Roman" w:cs="Times New Roman"/>
          <w:iCs/>
        </w:rPr>
        <w:t>, a</w:t>
      </w:r>
      <w:r w:rsidRPr="00F447AB">
        <w:rPr>
          <w:rFonts w:ascii="Times New Roman" w:hAnsi="Times New Roman" w:cs="Times New Roman"/>
          <w:iCs/>
        </w:rPr>
        <w:t xml:space="preserve">nd she’d been there every step of the way. Smoking, eating cheap shitty food, drinking too much, sure. But she was there. And for too long, no one else was. </w:t>
      </w:r>
    </w:p>
    <w:p w14:paraId="2CFABD26" w14:textId="77777777" w:rsidR="00913F32"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The next time we played “Saturday Night,” it </w:t>
      </w:r>
      <w:r w:rsidR="004E6C4E">
        <w:rPr>
          <w:rFonts w:ascii="Times New Roman" w:hAnsi="Times New Roman" w:cs="Times New Roman"/>
          <w:iCs/>
        </w:rPr>
        <w:t xml:space="preserve">was </w:t>
      </w:r>
      <w:r w:rsidRPr="00F447AB">
        <w:rPr>
          <w:rFonts w:ascii="Times New Roman" w:hAnsi="Times New Roman" w:cs="Times New Roman"/>
          <w:iCs/>
        </w:rPr>
        <w:t xml:space="preserve">once </w:t>
      </w:r>
      <w:r w:rsidR="00562F18" w:rsidRPr="00F447AB">
        <w:rPr>
          <w:rFonts w:ascii="Times New Roman" w:hAnsi="Times New Roman" w:cs="Times New Roman"/>
          <w:iCs/>
        </w:rPr>
        <w:t>again</w:t>
      </w:r>
      <w:r w:rsidR="004E6C4E">
        <w:rPr>
          <w:rFonts w:ascii="Times New Roman" w:hAnsi="Times New Roman" w:cs="Times New Roman"/>
          <w:iCs/>
        </w:rPr>
        <w:t xml:space="preserve"> </w:t>
      </w:r>
      <w:r w:rsidRPr="00F447AB">
        <w:rPr>
          <w:rFonts w:ascii="Times New Roman" w:hAnsi="Times New Roman" w:cs="Times New Roman"/>
          <w:iCs/>
        </w:rPr>
        <w:t xml:space="preserve">a warm-up sound check. </w:t>
      </w:r>
    </w:p>
    <w:p w14:paraId="1A5F1356" w14:textId="2A371BB2" w:rsidR="00562F18" w:rsidRPr="00F447AB" w:rsidRDefault="00000000" w:rsidP="00913F32">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My aunt had to tell me about it after the show. Brain embolism. </w:t>
      </w:r>
    </w:p>
    <w:p w14:paraId="53A60178" w14:textId="265E2C73"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Mom dropped like a stone</w:t>
      </w:r>
      <w:r w:rsidR="00562F18" w:rsidRPr="00F447AB">
        <w:rPr>
          <w:rFonts w:ascii="Times New Roman" w:hAnsi="Times New Roman" w:cs="Times New Roman"/>
          <w:iCs/>
        </w:rPr>
        <w:t xml:space="preserve"> </w:t>
      </w:r>
      <w:r w:rsidRPr="00F447AB">
        <w:rPr>
          <w:rFonts w:ascii="Times New Roman" w:hAnsi="Times New Roman" w:cs="Times New Roman"/>
          <w:iCs/>
        </w:rPr>
        <w:t xml:space="preserve">under the </w:t>
      </w:r>
      <w:r w:rsidR="00913F32" w:rsidRPr="00F447AB">
        <w:rPr>
          <w:rFonts w:ascii="Times New Roman" w:hAnsi="Times New Roman" w:cs="Times New Roman"/>
          <w:iCs/>
        </w:rPr>
        <w:t xml:space="preserve">blue </w:t>
      </w:r>
      <w:r w:rsidRPr="00F447AB">
        <w:rPr>
          <w:rFonts w:ascii="Times New Roman" w:hAnsi="Times New Roman" w:cs="Times New Roman"/>
          <w:iCs/>
        </w:rPr>
        <w:t xml:space="preserve">midafternoon New Jersey sky. Rare, sure. And almost impossible to survive. When the </w:t>
      </w:r>
      <w:r w:rsidR="004E6C4E">
        <w:rPr>
          <w:rFonts w:ascii="Times New Roman" w:hAnsi="Times New Roman" w:cs="Times New Roman"/>
          <w:iCs/>
        </w:rPr>
        <w:t>Re</w:t>
      </w:r>
      <w:r w:rsidRPr="00F447AB">
        <w:rPr>
          <w:rFonts w:ascii="Times New Roman" w:hAnsi="Times New Roman" w:cs="Times New Roman"/>
          <w:iCs/>
        </w:rPr>
        <w:t xml:space="preserve">aper comes for you, sometimes he’s listening to rock </w:t>
      </w:r>
      <w:r w:rsidRPr="00F447AB">
        <w:rPr>
          <w:rFonts w:ascii="Times New Roman" w:hAnsi="Times New Roman" w:cs="Times New Roman"/>
          <w:iCs/>
        </w:rPr>
        <w:lastRenderedPageBreak/>
        <w:t xml:space="preserve">and roll, live from a warehouse show in Brooklyn. </w:t>
      </w:r>
    </w:p>
    <w:p w14:paraId="5F96055C" w14:textId="77777777" w:rsidR="00562F18"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Michelle helped me through that one. And hell, I needed it. She helped bury </w:t>
      </w:r>
      <w:r w:rsidR="00562F18" w:rsidRPr="00F447AB">
        <w:rPr>
          <w:rFonts w:ascii="Times New Roman" w:hAnsi="Times New Roman" w:cs="Times New Roman"/>
          <w:iCs/>
        </w:rPr>
        <w:t>it all</w:t>
      </w:r>
      <w:r w:rsidRPr="00F447AB">
        <w:rPr>
          <w:rFonts w:ascii="Times New Roman" w:hAnsi="Times New Roman" w:cs="Times New Roman"/>
          <w:iCs/>
        </w:rPr>
        <w:t xml:space="preserve"> in the past, keep on moving forward. I didn’t even think about the timing of Mom’s death and what we were playing. </w:t>
      </w:r>
    </w:p>
    <w:p w14:paraId="75539343" w14:textId="77777777" w:rsidR="00562F18"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Not until </w:t>
      </w:r>
      <w:r w:rsidR="00562F18" w:rsidRPr="00F447AB">
        <w:rPr>
          <w:rFonts w:ascii="Times New Roman" w:hAnsi="Times New Roman" w:cs="Times New Roman"/>
          <w:iCs/>
        </w:rPr>
        <w:t xml:space="preserve">after </w:t>
      </w:r>
      <w:r w:rsidRPr="00F447AB">
        <w:rPr>
          <w:rFonts w:ascii="Times New Roman" w:hAnsi="Times New Roman" w:cs="Times New Roman"/>
          <w:iCs/>
        </w:rPr>
        <w:t xml:space="preserve">The Ryman. </w:t>
      </w:r>
    </w:p>
    <w:p w14:paraId="22932CAA" w14:textId="2EB8CB4E"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Not until a group of </w:t>
      </w:r>
      <w:r w:rsidR="00F029E5">
        <w:rPr>
          <w:rFonts w:ascii="Times New Roman" w:hAnsi="Times New Roman" w:cs="Times New Roman"/>
          <w:iCs/>
        </w:rPr>
        <w:t>uber-</w:t>
      </w:r>
      <w:r w:rsidRPr="00F447AB">
        <w:rPr>
          <w:rFonts w:ascii="Times New Roman" w:hAnsi="Times New Roman" w:cs="Times New Roman"/>
          <w:iCs/>
        </w:rPr>
        <w:t xml:space="preserve">fans put their theory about the song online, on some sub-Reddit about rock and roll and the devil. </w:t>
      </w:r>
      <w:r w:rsidR="00F029E5">
        <w:rPr>
          <w:rFonts w:ascii="Times New Roman" w:hAnsi="Times New Roman" w:cs="Times New Roman"/>
          <w:iCs/>
        </w:rPr>
        <w:t>They knew. Somehow, they knew.</w:t>
      </w:r>
    </w:p>
    <w:p w14:paraId="032547F5" w14:textId="77777777"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 xml:space="preserve">That’s when it clicked. </w:t>
      </w:r>
    </w:p>
    <w:p w14:paraId="48463F72" w14:textId="48AFAD46" w:rsidR="007208B2" w:rsidRPr="00F447AB" w:rsidRDefault="00913F32"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Pr>
          <w:rFonts w:ascii="Times New Roman" w:hAnsi="Times New Roman" w:cs="Times New Roman"/>
          <w:iCs/>
        </w:rPr>
        <w:t>Maybe t</w:t>
      </w:r>
      <w:r w:rsidRPr="00F447AB">
        <w:rPr>
          <w:rFonts w:ascii="Times New Roman" w:hAnsi="Times New Roman" w:cs="Times New Roman"/>
          <w:iCs/>
        </w:rPr>
        <w:t>hey were right. Every time we</w:t>
      </w:r>
      <w:r w:rsidR="00F029E5">
        <w:rPr>
          <w:rFonts w:ascii="Times New Roman" w:hAnsi="Times New Roman" w:cs="Times New Roman"/>
          <w:iCs/>
        </w:rPr>
        <w:t>’d</w:t>
      </w:r>
      <w:r w:rsidRPr="00F447AB">
        <w:rPr>
          <w:rFonts w:ascii="Times New Roman" w:hAnsi="Times New Roman" w:cs="Times New Roman"/>
          <w:iCs/>
        </w:rPr>
        <w:t xml:space="preserve"> played this song live, someone close to me </w:t>
      </w:r>
      <w:r w:rsidR="00F029E5">
        <w:rPr>
          <w:rFonts w:ascii="Times New Roman" w:hAnsi="Times New Roman" w:cs="Times New Roman"/>
          <w:iCs/>
        </w:rPr>
        <w:t>bit it</w:t>
      </w:r>
      <w:r w:rsidRPr="00F447AB">
        <w:rPr>
          <w:rFonts w:ascii="Times New Roman" w:hAnsi="Times New Roman" w:cs="Times New Roman"/>
          <w:iCs/>
        </w:rPr>
        <w:t>.</w:t>
      </w:r>
    </w:p>
    <w:p w14:paraId="49FCD028" w14:textId="77777777" w:rsidR="007208B2" w:rsidRPr="00F447AB"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iCs/>
        </w:rPr>
      </w:pPr>
      <w:r w:rsidRPr="00F447AB">
        <w:rPr>
          <w:rFonts w:ascii="Times New Roman" w:hAnsi="Times New Roman" w:cs="Times New Roman"/>
          <w:iCs/>
        </w:rPr>
        <w:t>And now I don’t have anyone left.</w:t>
      </w:r>
    </w:p>
    <w:p w14:paraId="02CA73EA" w14:textId="22456AA7" w:rsidR="007208B2" w:rsidRPr="00CF01A3" w:rsidRDefault="00562F18" w:rsidP="00562F18">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jc w:val="center"/>
        <w:rPr>
          <w:rFonts w:ascii="Times New Roman" w:hAnsi="Times New Roman" w:cs="Times New Roman"/>
        </w:rPr>
      </w:pPr>
      <w:r>
        <w:rPr>
          <w:rFonts w:ascii="Times New Roman" w:hAnsi="Times New Roman" w:cs="Times New Roman"/>
        </w:rPr>
        <w:t>#</w:t>
      </w:r>
    </w:p>
    <w:p w14:paraId="2BCD8245" w14:textId="1697298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bookmarkStart w:id="48" w:name="Scene_5_Lets_Rock"/>
      <w:commentRangeStart w:id="49"/>
      <w:r w:rsidRPr="00CF01A3">
        <w:rPr>
          <w:rFonts w:ascii="Times New Roman" w:hAnsi="Times New Roman" w:cs="Times New Roman"/>
        </w:rPr>
        <w:t>The</w:t>
      </w:r>
      <w:bookmarkEnd w:id="48"/>
      <w:r w:rsidRPr="00CF01A3">
        <w:rPr>
          <w:rFonts w:ascii="Times New Roman" w:hAnsi="Times New Roman" w:cs="Times New Roman"/>
        </w:rPr>
        <w:t xml:space="preserve"> concert hall at The Paramount in Asbury Park, New Jersey was quiet and still before the show.</w:t>
      </w:r>
      <w:commentRangeEnd w:id="49"/>
      <w:r w:rsidR="00C0106C">
        <w:rPr>
          <w:rStyle w:val="CommentReference"/>
        </w:rPr>
        <w:commentReference w:id="49"/>
      </w:r>
      <w:r w:rsidRPr="00CF01A3">
        <w:rPr>
          <w:rFonts w:ascii="Times New Roman" w:hAnsi="Times New Roman" w:cs="Times New Roman"/>
        </w:rPr>
        <w:t xml:space="preserve"> I sat with my feet dangling off the stage, house lights off, the smell of old beer and dry, rotten cigarette smoke seeping out of the bones of the place. But you could hear the waves crashing on the shoreline just beyond the back wall. With the rear doors open, the</w:t>
      </w:r>
      <w:r w:rsidR="00913F32">
        <w:rPr>
          <w:rFonts w:ascii="Times New Roman" w:hAnsi="Times New Roman" w:cs="Times New Roman"/>
        </w:rPr>
        <w:t>ir</w:t>
      </w:r>
      <w:r w:rsidRPr="00CF01A3">
        <w:rPr>
          <w:rFonts w:ascii="Times New Roman" w:hAnsi="Times New Roman" w:cs="Times New Roman"/>
        </w:rPr>
        <w:t xml:space="preserve"> rolling thunder would spill in and fill the room.</w:t>
      </w:r>
    </w:p>
    <w:p w14:paraId="060B55A2" w14:textId="7D9B7BD9"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If you listened closely enough, you might hear the echoes of all the greats who</w:t>
      </w:r>
      <w:r w:rsidR="00562F18">
        <w:rPr>
          <w:rFonts w:ascii="Times New Roman" w:hAnsi="Times New Roman" w:cs="Times New Roman"/>
        </w:rPr>
        <w:t>’</w:t>
      </w:r>
      <w:r w:rsidRPr="00CF01A3">
        <w:rPr>
          <w:rFonts w:ascii="Times New Roman" w:hAnsi="Times New Roman" w:cs="Times New Roman"/>
        </w:rPr>
        <w:t xml:space="preserve">ve played there. From rock and roll legends </w:t>
      </w:r>
      <w:r w:rsidR="00913F32">
        <w:rPr>
          <w:rFonts w:ascii="Times New Roman" w:hAnsi="Times New Roman" w:cs="Times New Roman"/>
        </w:rPr>
        <w:t>all the way back</w:t>
      </w:r>
      <w:r w:rsidRPr="00CF01A3">
        <w:rPr>
          <w:rFonts w:ascii="Times New Roman" w:hAnsi="Times New Roman" w:cs="Times New Roman"/>
        </w:rPr>
        <w:t xml:space="preserve"> to the old time Gospel choirs </w:t>
      </w:r>
      <w:r w:rsidR="00913F32">
        <w:rPr>
          <w:rFonts w:ascii="Times New Roman" w:hAnsi="Times New Roman" w:cs="Times New Roman"/>
        </w:rPr>
        <w:t xml:space="preserve">from </w:t>
      </w:r>
      <w:r w:rsidRPr="00CF01A3">
        <w:rPr>
          <w:rFonts w:ascii="Times New Roman" w:hAnsi="Times New Roman" w:cs="Times New Roman"/>
        </w:rPr>
        <w:t xml:space="preserve">the </w:t>
      </w:r>
      <w:r w:rsidR="00913F32">
        <w:rPr>
          <w:rFonts w:ascii="Times New Roman" w:hAnsi="Times New Roman" w:cs="Times New Roman"/>
        </w:rPr>
        <w:t>thirties</w:t>
      </w:r>
      <w:r w:rsidRPr="00CF01A3">
        <w:rPr>
          <w:rFonts w:ascii="Times New Roman" w:hAnsi="Times New Roman" w:cs="Times New Roman"/>
        </w:rPr>
        <w:t xml:space="preserve">. </w:t>
      </w:r>
    </w:p>
    <w:p w14:paraId="7BE0D3AE"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You’d feel the vibrations ripple up and down your spine. </w:t>
      </w:r>
    </w:p>
    <w:p w14:paraId="7B25C460" w14:textId="50EB1F3E"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You’d know what they expect of you. All those ghosts, voices reverberating in the memory of the stage, pulling you </w:t>
      </w:r>
      <w:r w:rsidR="004E6C4E">
        <w:rPr>
          <w:rFonts w:ascii="Times New Roman" w:hAnsi="Times New Roman" w:cs="Times New Roman"/>
        </w:rPr>
        <w:t>f</w:t>
      </w:r>
      <w:r w:rsidRPr="00CF01A3">
        <w:rPr>
          <w:rFonts w:ascii="Times New Roman" w:hAnsi="Times New Roman" w:cs="Times New Roman"/>
        </w:rPr>
        <w:t xml:space="preserve">orward. Out of the past, out of the memories of those who’ve died so that this song could live. This magic bit of music. </w:t>
      </w:r>
    </w:p>
    <w:p w14:paraId="419E013B" w14:textId="65A20A73" w:rsidR="00562F18" w:rsidRPr="00CF01A3" w:rsidRDefault="00000000" w:rsidP="00562F18">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I had nothing left. No one else. Just the music.</w:t>
      </w:r>
    </w:p>
    <w:p w14:paraId="52BF2FA2" w14:textId="50D406EE"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lastRenderedPageBreak/>
        <w:t xml:space="preserve">And the music </w:t>
      </w:r>
      <w:r w:rsidR="003E1380">
        <w:rPr>
          <w:rFonts w:ascii="Times New Roman" w:hAnsi="Times New Roman" w:cs="Times New Roman"/>
        </w:rPr>
        <w:t>rips me</w:t>
      </w:r>
      <w:r w:rsidRPr="00CF01A3">
        <w:rPr>
          <w:rFonts w:ascii="Times New Roman" w:hAnsi="Times New Roman" w:cs="Times New Roman"/>
        </w:rPr>
        <w:t xml:space="preserve"> back to the present, to the mass of flesh in front </w:t>
      </w:r>
      <w:r w:rsidR="00562F18">
        <w:rPr>
          <w:rFonts w:ascii="Times New Roman" w:hAnsi="Times New Roman" w:cs="Times New Roman"/>
        </w:rPr>
        <w:t xml:space="preserve">of </w:t>
      </w:r>
      <w:r w:rsidRPr="00CF01A3">
        <w:rPr>
          <w:rFonts w:ascii="Times New Roman" w:hAnsi="Times New Roman" w:cs="Times New Roman"/>
        </w:rPr>
        <w:t xml:space="preserve">me, </w:t>
      </w:r>
      <w:r w:rsidR="00562F18">
        <w:rPr>
          <w:rFonts w:ascii="Times New Roman" w:hAnsi="Times New Roman" w:cs="Times New Roman"/>
        </w:rPr>
        <w:t>the</w:t>
      </w:r>
      <w:r w:rsidRPr="00CF01A3">
        <w:rPr>
          <w:rFonts w:ascii="Times New Roman" w:hAnsi="Times New Roman" w:cs="Times New Roman"/>
        </w:rPr>
        <w:t xml:space="preserve"> monster with two thousand arms raised in agony and raised in joy. A single voice, shouting over the waves, screaming over the roar that haunt</w:t>
      </w:r>
      <w:r w:rsidR="00913F32">
        <w:rPr>
          <w:rFonts w:ascii="Times New Roman" w:hAnsi="Times New Roman" w:cs="Times New Roman"/>
        </w:rPr>
        <w:t>s</w:t>
      </w:r>
      <w:r w:rsidRPr="00CF01A3">
        <w:rPr>
          <w:rFonts w:ascii="Times New Roman" w:hAnsi="Times New Roman" w:cs="Times New Roman"/>
        </w:rPr>
        <w:t xml:space="preserve"> </w:t>
      </w:r>
      <w:proofErr w:type="gramStart"/>
      <w:r w:rsidRPr="00CF01A3">
        <w:rPr>
          <w:rFonts w:ascii="Times New Roman" w:hAnsi="Times New Roman" w:cs="Times New Roman"/>
        </w:rPr>
        <w:t>each and every</w:t>
      </w:r>
      <w:proofErr w:type="gramEnd"/>
      <w:r w:rsidRPr="00CF01A3">
        <w:rPr>
          <w:rFonts w:ascii="Times New Roman" w:hAnsi="Times New Roman" w:cs="Times New Roman"/>
        </w:rPr>
        <w:t xml:space="preserve"> one there </w:t>
      </w:r>
      <w:r w:rsidR="00913F32">
        <w:rPr>
          <w:rFonts w:ascii="Times New Roman" w:hAnsi="Times New Roman" w:cs="Times New Roman"/>
        </w:rPr>
        <w:t>on the floor</w:t>
      </w:r>
      <w:r w:rsidRPr="00CF01A3">
        <w:rPr>
          <w:rFonts w:ascii="Times New Roman" w:hAnsi="Times New Roman" w:cs="Times New Roman"/>
        </w:rPr>
        <w:t>.</w:t>
      </w:r>
    </w:p>
    <w:p w14:paraId="0B933A96" w14:textId="49DB2F5F" w:rsidR="007208B2" w:rsidRPr="00CF01A3" w:rsidRDefault="00F9143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562F18">
        <w:rPr>
          <w:rFonts w:ascii="Times New Roman" w:hAnsi="Times New Roman" w:cs="Times New Roman"/>
          <w:i/>
          <w:iCs/>
        </w:rPr>
        <w:t>You ain’t supposed to die on a Saturday night.</w:t>
      </w:r>
      <w:r w:rsidRPr="00CF01A3">
        <w:rPr>
          <w:rFonts w:ascii="Times New Roman" w:hAnsi="Times New Roman" w:cs="Times New Roman"/>
        </w:rPr>
        <w:t xml:space="preserve"> I barely whisper it into the mic over the rest of the band as everything fades but a bright white spot in front of me.</w:t>
      </w:r>
    </w:p>
    <w:p w14:paraId="2A3B5314" w14:textId="092158AE"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The crowd flows up and around me as I lunge off the stage into their waiting arms. Lights flash above me, red and white and green and blue. </w:t>
      </w:r>
    </w:p>
    <w:p w14:paraId="40EEDDCA"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A sharp pain tears down my left side.</w:t>
      </w:r>
    </w:p>
    <w:p w14:paraId="48103488" w14:textId="77777777" w:rsidR="00F029E5"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A </w:t>
      </w:r>
      <w:proofErr w:type="gramStart"/>
      <w:r w:rsidR="00913F32">
        <w:rPr>
          <w:rFonts w:ascii="Times New Roman" w:hAnsi="Times New Roman" w:cs="Times New Roman"/>
        </w:rPr>
        <w:t>snap bursts</w:t>
      </w:r>
      <w:proofErr w:type="gramEnd"/>
      <w:r w:rsidRPr="00CF01A3">
        <w:rPr>
          <w:rFonts w:ascii="Times New Roman" w:hAnsi="Times New Roman" w:cs="Times New Roman"/>
        </w:rPr>
        <w:t xml:space="preserve"> in both my ears.</w:t>
      </w:r>
      <w:r w:rsidR="00F029E5">
        <w:rPr>
          <w:rFonts w:ascii="Times New Roman" w:hAnsi="Times New Roman" w:cs="Times New Roman"/>
        </w:rPr>
        <w:t xml:space="preserve"> </w:t>
      </w:r>
    </w:p>
    <w:p w14:paraId="26BF58B7" w14:textId="1EA20115" w:rsidR="007208B2" w:rsidRPr="00CF01A3" w:rsidRDefault="00F029E5"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Pr>
          <w:rFonts w:ascii="Times New Roman" w:hAnsi="Times New Roman" w:cs="Times New Roman"/>
        </w:rPr>
        <w:t xml:space="preserve">It’s me, or them. </w:t>
      </w:r>
    </w:p>
    <w:p w14:paraId="15BB1F27"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 xml:space="preserve">Still, I sing, clutching the microphone, my only tether to life. </w:t>
      </w:r>
    </w:p>
    <w:p w14:paraId="46A6D743"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The crowd chants, their arms hold me high.</w:t>
      </w:r>
    </w:p>
    <w:p w14:paraId="099CF2BF"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I see her.</w:t>
      </w:r>
    </w:p>
    <w:p w14:paraId="65192ED9"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I flow over the roiling ocean.</w:t>
      </w:r>
    </w:p>
    <w:p w14:paraId="12273425"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I see them all.</w:t>
      </w:r>
    </w:p>
    <w:p w14:paraId="050825D8" w14:textId="77777777" w:rsidR="007208B2"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I love them all.</w:t>
      </w:r>
    </w:p>
    <w:p w14:paraId="43AD123A" w14:textId="18116FF7" w:rsidR="00913F32" w:rsidRPr="00CF01A3" w:rsidRDefault="00913F32" w:rsidP="00913F32">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jc w:val="center"/>
        <w:rPr>
          <w:rFonts w:ascii="Times New Roman" w:hAnsi="Times New Roman" w:cs="Times New Roman"/>
        </w:rPr>
      </w:pPr>
      <w:r>
        <w:rPr>
          <w:rFonts w:ascii="Times New Roman" w:hAnsi="Times New Roman" w:cs="Times New Roman"/>
        </w:rPr>
        <w:t>#</w:t>
      </w:r>
    </w:p>
    <w:p w14:paraId="24A07E00" w14:textId="77777777" w:rsidR="007208B2" w:rsidRPr="00CF01A3" w:rsidRDefault="00000000"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 New Roman" w:hAnsi="Times New Roman" w:cs="Times New Roman"/>
        </w:rPr>
      </w:pPr>
      <w:r w:rsidRPr="00CF01A3">
        <w:rPr>
          <w:rFonts w:ascii="Times New Roman" w:hAnsi="Times New Roman" w:cs="Times New Roman"/>
        </w:rPr>
        <w:t>I loved them all.</w:t>
      </w:r>
    </w:p>
    <w:p w14:paraId="16EEBA1A" w14:textId="6FAB4004" w:rsidR="007208B2" w:rsidRPr="00CF01A3" w:rsidRDefault="00CF01A3" w:rsidP="00CF01A3">
      <w:pPr>
        <w:widowControl w:val="0"/>
        <w:tabs>
          <w:tab w:val="left" w:pos="360"/>
          <w:tab w:val="left" w:pos="720"/>
          <w:tab w:val="left" w:pos="1080"/>
          <w:tab w:val="left" w:pos="1440"/>
          <w:tab w:val="left" w:pos="1800"/>
          <w:tab w:val="left" w:pos="2160"/>
          <w:tab w:val="left" w:pos="2880"/>
          <w:tab w:val="left" w:pos="3600"/>
          <w:tab w:val="left" w:pos="4320"/>
        </w:tabs>
        <w:spacing w:line="480" w:lineRule="auto"/>
        <w:ind w:firstLine="360"/>
        <w:jc w:val="center"/>
        <w:rPr>
          <w:rFonts w:ascii="Times New Roman" w:hAnsi="Times New Roman" w:cs="Times New Roman"/>
        </w:rPr>
      </w:pPr>
      <w:r>
        <w:rPr>
          <w:rFonts w:ascii="Times New Roman" w:hAnsi="Times New Roman" w:cs="Times New Roman"/>
        </w:rPr>
        <w:t>#</w:t>
      </w:r>
    </w:p>
    <w:p w14:paraId="5F662CF1" w14:textId="05452F2B"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50" w:name="Scene_6_Everyone_is_already_de"/>
      <w:commentRangeStart w:id="51"/>
      <w:r w:rsidRPr="00CF01A3">
        <w:rPr>
          <w:rFonts w:ascii="Times New Roman" w:hAnsi="Times New Roman" w:cs="Times New Roman"/>
        </w:rPr>
        <w:t>This</w:t>
      </w:r>
      <w:bookmarkEnd w:id="50"/>
      <w:r w:rsidRPr="00CF01A3">
        <w:rPr>
          <w:rFonts w:ascii="Times New Roman" w:hAnsi="Times New Roman" w:cs="Times New Roman"/>
        </w:rPr>
        <w:t xml:space="preserve"> is everything, melding together into an overpowering sense of pure love. For the crowd, for their adoration, for their </w:t>
      </w:r>
      <w:r w:rsidR="00913F32">
        <w:rPr>
          <w:rFonts w:ascii="Times New Roman" w:hAnsi="Times New Roman" w:cs="Times New Roman"/>
        </w:rPr>
        <w:t>secrets</w:t>
      </w:r>
      <w:r w:rsidRPr="00CF01A3">
        <w:rPr>
          <w:rFonts w:ascii="Times New Roman" w:hAnsi="Times New Roman" w:cs="Times New Roman"/>
        </w:rPr>
        <w:t xml:space="preserve">. </w:t>
      </w:r>
      <w:r w:rsidR="00553AFD">
        <w:rPr>
          <w:rFonts w:ascii="Times New Roman" w:hAnsi="Times New Roman" w:cs="Times New Roman"/>
        </w:rPr>
        <w:t xml:space="preserve">And </w:t>
      </w:r>
      <w:r w:rsidRPr="00CF01A3">
        <w:rPr>
          <w:rFonts w:ascii="Times New Roman" w:hAnsi="Times New Roman" w:cs="Times New Roman"/>
        </w:rPr>
        <w:t>I know it</w:t>
      </w:r>
      <w:r w:rsidR="00913F32">
        <w:rPr>
          <w:rFonts w:ascii="Times New Roman" w:hAnsi="Times New Roman" w:cs="Times New Roman"/>
        </w:rPr>
        <w:t>:</w:t>
      </w:r>
      <w:r w:rsidRPr="00CF01A3">
        <w:rPr>
          <w:rFonts w:ascii="Times New Roman" w:hAnsi="Times New Roman" w:cs="Times New Roman"/>
        </w:rPr>
        <w:t xml:space="preserve"> </w:t>
      </w:r>
      <w:r w:rsidR="00F029E5">
        <w:rPr>
          <w:rFonts w:ascii="Times New Roman" w:hAnsi="Times New Roman" w:cs="Times New Roman"/>
        </w:rPr>
        <w:t>there’s a bill coming due</w:t>
      </w:r>
      <w:r w:rsidRPr="00CF01A3">
        <w:rPr>
          <w:rFonts w:ascii="Times New Roman" w:hAnsi="Times New Roman" w:cs="Times New Roman"/>
        </w:rPr>
        <w:t xml:space="preserve">. I float over the mass of fans </w:t>
      </w:r>
      <w:r w:rsidR="00913F32">
        <w:rPr>
          <w:rFonts w:ascii="Times New Roman" w:hAnsi="Times New Roman" w:cs="Times New Roman"/>
        </w:rPr>
        <w:t xml:space="preserve">and </w:t>
      </w:r>
      <w:r w:rsidRPr="00CF01A3">
        <w:rPr>
          <w:rFonts w:ascii="Times New Roman" w:hAnsi="Times New Roman" w:cs="Times New Roman"/>
        </w:rPr>
        <w:t>all I c</w:t>
      </w:r>
      <w:r w:rsidR="00562F18">
        <w:rPr>
          <w:rFonts w:ascii="Times New Roman" w:hAnsi="Times New Roman" w:cs="Times New Roman"/>
        </w:rPr>
        <w:t>an</w:t>
      </w:r>
      <w:r w:rsidRPr="00CF01A3">
        <w:rPr>
          <w:rFonts w:ascii="Times New Roman" w:hAnsi="Times New Roman" w:cs="Times New Roman"/>
        </w:rPr>
        <w:t xml:space="preserve"> see </w:t>
      </w:r>
      <w:r w:rsidR="00562F18">
        <w:rPr>
          <w:rFonts w:ascii="Times New Roman" w:hAnsi="Times New Roman" w:cs="Times New Roman"/>
        </w:rPr>
        <w:t>is</w:t>
      </w:r>
      <w:r w:rsidRPr="00CF01A3">
        <w:rPr>
          <w:rFonts w:ascii="Times New Roman" w:hAnsi="Times New Roman" w:cs="Times New Roman"/>
        </w:rPr>
        <w:t xml:space="preserve"> the shape waiting in the back of the hall.</w:t>
      </w:r>
      <w:commentRangeEnd w:id="51"/>
      <w:r w:rsidR="00C0106C">
        <w:rPr>
          <w:rStyle w:val="CommentReference"/>
        </w:rPr>
        <w:commentReference w:id="51"/>
      </w:r>
    </w:p>
    <w:p w14:paraId="6DD70DE9" w14:textId="6C5B204E"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 xml:space="preserve">They thrust me back on stage for the final verse, and this is it. The moment I need to decide. </w:t>
      </w:r>
      <w:r w:rsidRPr="00CF01A3">
        <w:rPr>
          <w:rFonts w:ascii="Times New Roman" w:hAnsi="Times New Roman" w:cs="Times New Roman"/>
        </w:rPr>
        <w:lastRenderedPageBreak/>
        <w:t xml:space="preserve">My wrist and ankles </w:t>
      </w:r>
      <w:r w:rsidR="006A72A9">
        <w:rPr>
          <w:rFonts w:ascii="Times New Roman" w:hAnsi="Times New Roman" w:cs="Times New Roman"/>
        </w:rPr>
        <w:t xml:space="preserve">are in </w:t>
      </w:r>
      <w:r w:rsidRPr="00CF01A3">
        <w:rPr>
          <w:rFonts w:ascii="Times New Roman" w:hAnsi="Times New Roman" w:cs="Times New Roman"/>
        </w:rPr>
        <w:t>shoc</w:t>
      </w:r>
      <w:r w:rsidR="006A72A9">
        <w:rPr>
          <w:rFonts w:ascii="Times New Roman" w:hAnsi="Times New Roman" w:cs="Times New Roman"/>
        </w:rPr>
        <w:t>k</w:t>
      </w:r>
      <w:r w:rsidRPr="00CF01A3">
        <w:rPr>
          <w:rFonts w:ascii="Times New Roman" w:hAnsi="Times New Roman" w:cs="Times New Roman"/>
        </w:rPr>
        <w:t xml:space="preserve"> with the sudden iciness of cold metal. I pull my hands back and away from the invisible chains, and what had been emptiness and insubstantial pulls taught. </w:t>
      </w:r>
    </w:p>
    <w:p w14:paraId="6E3DA737" w14:textId="615A7196"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The lights dim. A spotlight on me, center stage, as I sing the final words, yanking my hands back away from the crowd, pulling the doors shut, cinching them closed and locked, tying them to my performance and to their fate. A bluish green glow</w:t>
      </w:r>
      <w:r w:rsidR="00913F32">
        <w:rPr>
          <w:rFonts w:ascii="Times New Roman" w:hAnsi="Times New Roman" w:cs="Times New Roman"/>
        </w:rPr>
        <w:t xml:space="preserve"> flows</w:t>
      </w:r>
      <w:r w:rsidRPr="00CF01A3">
        <w:rPr>
          <w:rFonts w:ascii="Times New Roman" w:hAnsi="Times New Roman" w:cs="Times New Roman"/>
        </w:rPr>
        <w:t xml:space="preserve"> up the back wall as the stage lights above me erupt with sparks and go out for good.</w:t>
      </w:r>
    </w:p>
    <w:p w14:paraId="760E96A6" w14:textId="47578C47" w:rsidR="00913F32"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 xml:space="preserve">And then keep sparking. Was it old faulty electrical wiring, a rushed job on a renovation, or something else? </w:t>
      </w:r>
    </w:p>
    <w:p w14:paraId="4E44E7AF" w14:textId="3C327065"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Doesn’t matter.</w:t>
      </w:r>
    </w:p>
    <w:p w14:paraId="44790468" w14:textId="75E1A3BA"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You know how it turns out. The sparks hit the exposed wood beams in the wings of the stage. The doors h</w:t>
      </w:r>
      <w:r w:rsidR="00553AFD">
        <w:rPr>
          <w:rFonts w:ascii="Times New Roman" w:hAnsi="Times New Roman" w:cs="Times New Roman"/>
        </w:rPr>
        <w:t>o</w:t>
      </w:r>
      <w:r w:rsidRPr="00CF01A3">
        <w:rPr>
          <w:rFonts w:ascii="Times New Roman" w:hAnsi="Times New Roman" w:cs="Times New Roman"/>
        </w:rPr>
        <w:t>ld fast while the flames spread. I sing until after the band behind</w:t>
      </w:r>
      <w:r w:rsidR="006A72A9">
        <w:rPr>
          <w:rFonts w:ascii="Times New Roman" w:hAnsi="Times New Roman" w:cs="Times New Roman"/>
        </w:rPr>
        <w:t xml:space="preserve"> me</w:t>
      </w:r>
      <w:r w:rsidRPr="00CF01A3">
        <w:rPr>
          <w:rFonts w:ascii="Times New Roman" w:hAnsi="Times New Roman" w:cs="Times New Roman"/>
        </w:rPr>
        <w:t xml:space="preserve"> stops playing and joins the crowd in their frantic screams.</w:t>
      </w:r>
    </w:p>
    <w:p w14:paraId="71AAEFD5" w14:textId="5EFC7C6D"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commentRangeStart w:id="52"/>
      <w:r w:rsidRPr="00CF01A3">
        <w:rPr>
          <w:rFonts w:ascii="Times New Roman" w:hAnsi="Times New Roman" w:cs="Times New Roman"/>
        </w:rPr>
        <w:t xml:space="preserve">An hour later, they find my body, the only one still alive among the </w:t>
      </w:r>
      <w:r w:rsidR="00F74615">
        <w:rPr>
          <w:rFonts w:ascii="Times New Roman" w:hAnsi="Times New Roman" w:cs="Times New Roman"/>
        </w:rPr>
        <w:t>charred ruins</w:t>
      </w:r>
      <w:r w:rsidRPr="00CF01A3">
        <w:rPr>
          <w:rFonts w:ascii="Times New Roman" w:hAnsi="Times New Roman" w:cs="Times New Roman"/>
        </w:rPr>
        <w:t xml:space="preserve"> and smoke.</w:t>
      </w:r>
      <w:r w:rsidR="00F74615">
        <w:rPr>
          <w:rFonts w:ascii="Times New Roman" w:hAnsi="Times New Roman" w:cs="Times New Roman"/>
        </w:rPr>
        <w:t xml:space="preserve"> Bodies, char, and ash, but of Damian, not a trace.</w:t>
      </w:r>
      <w:commentRangeEnd w:id="52"/>
      <w:r w:rsidR="00C0106C">
        <w:rPr>
          <w:rStyle w:val="CommentReference"/>
        </w:rPr>
        <w:commentReference w:id="52"/>
      </w:r>
    </w:p>
    <w:p w14:paraId="45BFA75A" w14:textId="77777777"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 xml:space="preserve">It’s the </w:t>
      </w:r>
      <w:proofErr w:type="gramStart"/>
      <w:r w:rsidRPr="00CF01A3">
        <w:rPr>
          <w:rFonts w:ascii="Times New Roman" w:hAnsi="Times New Roman" w:cs="Times New Roman"/>
        </w:rPr>
        <w:t>fucking song</w:t>
      </w:r>
      <w:proofErr w:type="gramEnd"/>
      <w:r w:rsidRPr="00CF01A3">
        <w:rPr>
          <w:rFonts w:ascii="Times New Roman" w:hAnsi="Times New Roman" w:cs="Times New Roman"/>
        </w:rPr>
        <w:t xml:space="preserve">. </w:t>
      </w:r>
    </w:p>
    <w:p w14:paraId="648413F7" w14:textId="778A01DF"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 xml:space="preserve">It’s the price </w:t>
      </w:r>
      <w:r w:rsidR="00F029E5">
        <w:rPr>
          <w:rFonts w:ascii="Times New Roman" w:hAnsi="Times New Roman" w:cs="Times New Roman"/>
        </w:rPr>
        <w:t>we pay</w:t>
      </w:r>
      <w:r w:rsidRPr="00CF01A3">
        <w:rPr>
          <w:rFonts w:ascii="Times New Roman" w:hAnsi="Times New Roman" w:cs="Times New Roman"/>
        </w:rPr>
        <w:t>.</w:t>
      </w:r>
    </w:p>
    <w:p w14:paraId="39FED6A1" w14:textId="4F78A4E4" w:rsidR="007208B2" w:rsidRPr="00CF01A3" w:rsidRDefault="006A72A9"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 xml:space="preserve">Still, we </w:t>
      </w:r>
      <w:proofErr w:type="spellStart"/>
      <w:r w:rsidRPr="00CF01A3">
        <w:rPr>
          <w:rFonts w:ascii="Times New Roman" w:hAnsi="Times New Roman" w:cs="Times New Roman"/>
        </w:rPr>
        <w:t>gotta</w:t>
      </w:r>
      <w:proofErr w:type="spellEnd"/>
      <w:r w:rsidRPr="00CF01A3">
        <w:rPr>
          <w:rFonts w:ascii="Times New Roman" w:hAnsi="Times New Roman" w:cs="Times New Roman"/>
        </w:rPr>
        <w:t xml:space="preserve"> play. You people need it, demand it—our blood on the stage.</w:t>
      </w:r>
    </w:p>
    <w:p w14:paraId="007CA78C" w14:textId="77777777" w:rsidR="007208B2" w:rsidRPr="00CF01A3"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 xml:space="preserve">I know it and you know it. </w:t>
      </w:r>
    </w:p>
    <w:p w14:paraId="49345D28" w14:textId="2E0F9E74" w:rsidR="007208B2" w:rsidRDefault="00000000"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Th</w:t>
      </w:r>
      <w:r w:rsidR="00913F32">
        <w:rPr>
          <w:rFonts w:ascii="Times New Roman" w:hAnsi="Times New Roman" w:cs="Times New Roman"/>
        </w:rPr>
        <w:t>is</w:t>
      </w:r>
      <w:r w:rsidRPr="00CF01A3">
        <w:rPr>
          <w:rFonts w:ascii="Times New Roman" w:hAnsi="Times New Roman" w:cs="Times New Roman"/>
        </w:rPr>
        <w:t xml:space="preserve"> hurt is gonna hurt, </w:t>
      </w:r>
      <w:r w:rsidR="006A72A9">
        <w:rPr>
          <w:rFonts w:ascii="Times New Roman" w:hAnsi="Times New Roman" w:cs="Times New Roman"/>
        </w:rPr>
        <w:t>regardless</w:t>
      </w:r>
      <w:r w:rsidRPr="00CF01A3">
        <w:rPr>
          <w:rFonts w:ascii="Times New Roman" w:hAnsi="Times New Roman" w:cs="Times New Roman"/>
        </w:rPr>
        <w:t xml:space="preserve">. </w:t>
      </w:r>
    </w:p>
    <w:p w14:paraId="121A56A7" w14:textId="64937116" w:rsidR="00F029E5" w:rsidRPr="00CF01A3" w:rsidRDefault="00F029E5"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You’re never gonna forget me, or this moment.</w:t>
      </w:r>
    </w:p>
    <w:p w14:paraId="78E6A351" w14:textId="3EE1683D" w:rsidR="007208B2" w:rsidRDefault="00913F32" w:rsidP="00CF01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CF01A3">
        <w:rPr>
          <w:rFonts w:ascii="Times New Roman" w:hAnsi="Times New Roman" w:cs="Times New Roman"/>
        </w:rPr>
        <w:t xml:space="preserve">So, let’s rock. </w:t>
      </w:r>
    </w:p>
    <w:p w14:paraId="43145349" w14:textId="23BC2A87" w:rsidR="007208B2" w:rsidRPr="00CF01A3" w:rsidRDefault="00F74615" w:rsidP="00F746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END</w:t>
      </w:r>
    </w:p>
    <w:sectPr w:rsidR="007208B2" w:rsidRPr="00CF01A3" w:rsidSect="008A5317">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605" w:footer="576" w:gutter="0"/>
      <w:pgNumType w:start="1"/>
      <w:cols w:space="36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erniciaro, Leon" w:date="2024-01-03T14:04:00Z" w:initials="LP">
    <w:p w14:paraId="306018D0" w14:textId="77777777" w:rsidR="00813F64" w:rsidRDefault="00813F64" w:rsidP="00813F64">
      <w:pPr>
        <w:pStyle w:val="CommentText"/>
      </w:pPr>
      <w:r>
        <w:rPr>
          <w:rStyle w:val="CommentReference"/>
        </w:rPr>
        <w:annotationRef/>
      </w:r>
      <w:r>
        <w:t>Adding this comment after I’ve read through the whole thing:</w:t>
      </w:r>
      <w:r>
        <w:br/>
      </w:r>
      <w:r>
        <w:br/>
        <w:t xml:space="preserve">A big picture suggestion I have is to think about your narrative arc. Think about what the tension of the story is—what’s the problem that the characters are facing, what are they trying to do, etc? Right now, this opening scene feels like it is missing that first step that will then get resolved or addressed in the end. </w:t>
      </w:r>
      <w:r>
        <w:br/>
      </w:r>
      <w:r>
        <w:br/>
        <w:t>Sometimes people talk about it in terms of promises—what is the story promising to the reader and how is the story setting up that promise in the opening and fulfilling that promise (in a way that the reader won’t expect) in the end? As you revise, I really suggest thinking about how the opening is creating tension/promising the reader something and how the ending is resolving (or at least addressing) that tension/promise!</w:t>
      </w:r>
    </w:p>
  </w:comment>
  <w:comment w:id="3" w:author="Perniciaro, Leon" w:date="2024-01-03T10:32:00Z" w:initials="LP">
    <w:p w14:paraId="748BB856" w14:textId="7AD87B58" w:rsidR="007E466E" w:rsidRDefault="007E466E" w:rsidP="007E466E">
      <w:pPr>
        <w:pStyle w:val="CommentText"/>
      </w:pPr>
      <w:r>
        <w:rPr>
          <w:rStyle w:val="CommentReference"/>
        </w:rPr>
        <w:annotationRef/>
      </w:r>
      <w:r>
        <w:t>“the scene” feels a little vague to me, and I think the opening might have a stronger hook if you give a little more specific detail that sets the scene for the reader</w:t>
      </w:r>
    </w:p>
  </w:comment>
  <w:comment w:id="4" w:author="Perniciaro, Leon" w:date="2024-01-03T10:35:00Z" w:initials="LP">
    <w:p w14:paraId="65CFE6C6" w14:textId="77777777" w:rsidR="007E466E" w:rsidRDefault="007E466E" w:rsidP="007E466E">
      <w:pPr>
        <w:pStyle w:val="CommentText"/>
      </w:pPr>
      <w:r>
        <w:rPr>
          <w:rStyle w:val="CommentReference"/>
        </w:rPr>
        <w:annotationRef/>
      </w:r>
      <w:r>
        <w:t xml:space="preserve">This might be a me issue, but one of the things that tosses me out of a story early is having uncertainty too soon. It can be used really effectively, but most of the time I think, “Don’t tell me what it </w:t>
      </w:r>
      <w:r>
        <w:rPr>
          <w:i/>
          <w:iCs/>
        </w:rPr>
        <w:t>isn’t</w:t>
      </w:r>
      <w:r>
        <w:t xml:space="preserve">—tell me what it </w:t>
      </w:r>
      <w:r>
        <w:rPr>
          <w:i/>
          <w:iCs/>
        </w:rPr>
        <w:t>is</w:t>
      </w:r>
      <w:r>
        <w:t>!” So together with my first comment, I think having a slightly more robust scene-setting opening, following with the punchy line “I should at least give them a chance to leave. To save themselves” would be really effective</w:t>
      </w:r>
    </w:p>
  </w:comment>
  <w:comment w:id="5" w:author="Perniciaro, Leon" w:date="2024-01-03T10:40:00Z" w:initials="LP">
    <w:p w14:paraId="161AFB2A" w14:textId="77777777" w:rsidR="007E466E" w:rsidRDefault="007E466E" w:rsidP="007E466E">
      <w:pPr>
        <w:pStyle w:val="CommentText"/>
      </w:pPr>
      <w:r>
        <w:rPr>
          <w:rStyle w:val="CommentReference"/>
        </w:rPr>
        <w:annotationRef/>
      </w:r>
      <w:r>
        <w:t>Because we haven’t really gotten a sense of what’s happening yet, I think that this might be too strong of an emotion here. I suggest cutting this line and combining the one before and after into a single line. That’ll help continue the physicality of the scene and give us a more subtle feeling with “tethered” and “screaming, hypnotic adoration”</w:t>
      </w:r>
    </w:p>
  </w:comment>
  <w:comment w:id="6" w:author="Perniciaro, Leon" w:date="2024-01-03T13:43:00Z" w:initials="LP">
    <w:p w14:paraId="6EDBFCE1" w14:textId="77777777" w:rsidR="0024750E" w:rsidRDefault="0024750E" w:rsidP="0024750E">
      <w:pPr>
        <w:pStyle w:val="CommentText"/>
      </w:pPr>
      <w:r>
        <w:rPr>
          <w:rStyle w:val="CommentReference"/>
        </w:rPr>
        <w:annotationRef/>
      </w:r>
      <w:r>
        <w:t>The time frame isn’t quite clear to me here—in the previous paragraph, the speaker said they were taking a short break, but here the lights go down as if they are just starting. Or I guess I interpreted this as the house lights? I think the language has to be tweaked here for clarity</w:t>
      </w:r>
    </w:p>
  </w:comment>
  <w:comment w:id="7" w:author="Perniciaro, Leon" w:date="2024-01-03T13:44:00Z" w:initials="LP">
    <w:p w14:paraId="32292C82" w14:textId="77777777" w:rsidR="0024750E" w:rsidRDefault="0024750E" w:rsidP="0024750E">
      <w:pPr>
        <w:pStyle w:val="CommentText"/>
      </w:pPr>
      <w:r>
        <w:rPr>
          <w:rStyle w:val="CommentReference"/>
        </w:rPr>
        <w:annotationRef/>
      </w:r>
      <w:r>
        <w:t>I think the dialect makes Damian read a little cartoonish. I think you could probably scale this back. Also, Damien is introduced here, but we don’t really get any details about what he looks like or how he is moving through the space, so he’s hard to picture</w:t>
      </w:r>
    </w:p>
  </w:comment>
  <w:comment w:id="8" w:author="Perniciaro, Leon" w:date="2024-01-03T13:46:00Z" w:initials="LP">
    <w:p w14:paraId="5CDD47E2" w14:textId="77777777" w:rsidR="0024750E" w:rsidRDefault="0024750E" w:rsidP="0024750E">
      <w:pPr>
        <w:pStyle w:val="CommentText"/>
      </w:pPr>
      <w:r>
        <w:rPr>
          <w:rStyle w:val="CommentReference"/>
        </w:rPr>
        <w:annotationRef/>
      </w:r>
      <w:r>
        <w:t>As a rule, I always suggest cutting out the narrator saying that an action continues. I think it would be better if the physical movement of the main character happens outside of Damian’s dialogue as part of something that shows Damian in the physical spaces of the scene</w:t>
      </w:r>
    </w:p>
  </w:comment>
  <w:comment w:id="9" w:author="Perniciaro, Leon" w:date="2024-01-03T13:54:00Z" w:initials="LP">
    <w:p w14:paraId="4AB08116" w14:textId="77777777" w:rsidR="003E747E" w:rsidRDefault="003E747E" w:rsidP="003E747E">
      <w:pPr>
        <w:pStyle w:val="CommentText"/>
      </w:pPr>
      <w:r>
        <w:rPr>
          <w:rStyle w:val="CommentReference"/>
        </w:rPr>
        <w:annotationRef/>
      </w:r>
      <w:r>
        <w:t>I’m a little confused by this line because I thought they were just playing but then took a short break?</w:t>
      </w:r>
    </w:p>
  </w:comment>
  <w:comment w:id="11" w:author="Perniciaro, Leon" w:date="2024-01-03T13:56:00Z" w:initials="LP">
    <w:p w14:paraId="4F4CFD76" w14:textId="77777777" w:rsidR="003E747E" w:rsidRDefault="003E747E" w:rsidP="003E747E">
      <w:pPr>
        <w:pStyle w:val="CommentText"/>
      </w:pPr>
      <w:r>
        <w:rPr>
          <w:rStyle w:val="CommentReference"/>
        </w:rPr>
        <w:annotationRef/>
      </w:r>
      <w:r>
        <w:t xml:space="preserve">I wonder what he doesn’t want to stop doing? </w:t>
      </w:r>
    </w:p>
  </w:comment>
  <w:comment w:id="12" w:author="Perniciaro, Leon" w:date="2024-01-03T13:57:00Z" w:initials="LP">
    <w:p w14:paraId="600E1ED7" w14:textId="77777777" w:rsidR="003E747E" w:rsidRDefault="003E747E" w:rsidP="003E747E">
      <w:pPr>
        <w:pStyle w:val="CommentText"/>
      </w:pPr>
      <w:r>
        <w:rPr>
          <w:rStyle w:val="CommentReference"/>
        </w:rPr>
        <w:annotationRef/>
      </w:r>
      <w:r>
        <w:t>Rather than a fragment to insert his physical description, I think that should probably go sooner, when we first meet Damian. If you keep it here, though, I’d suggest:</w:t>
      </w:r>
    </w:p>
    <w:p w14:paraId="18C21758" w14:textId="77777777" w:rsidR="003E747E" w:rsidRDefault="003E747E" w:rsidP="003E747E">
      <w:pPr>
        <w:pStyle w:val="CommentText"/>
      </w:pPr>
    </w:p>
    <w:p w14:paraId="69063A65" w14:textId="77777777" w:rsidR="003E747E" w:rsidRDefault="003E747E" w:rsidP="003E747E">
      <w:pPr>
        <w:pStyle w:val="CommentText"/>
      </w:pPr>
      <w:r>
        <w:t xml:space="preserve">“...the little man in front of me, [his curly hair so dark and shiny that] it’s just a mess of red under the exit sign above.” </w:t>
      </w:r>
    </w:p>
    <w:p w14:paraId="2EFB3412" w14:textId="77777777" w:rsidR="003E747E" w:rsidRDefault="003E747E" w:rsidP="003E747E">
      <w:pPr>
        <w:pStyle w:val="CommentText"/>
      </w:pPr>
    </w:p>
    <w:p w14:paraId="5155C50D" w14:textId="77777777" w:rsidR="003E747E" w:rsidRDefault="003E747E" w:rsidP="003E747E">
      <w:pPr>
        <w:pStyle w:val="CommentText"/>
      </w:pPr>
      <w:r>
        <w:t>Something to that effect so that the description doesn’t feel quite as much as an afterthought</w:t>
      </w:r>
    </w:p>
  </w:comment>
  <w:comment w:id="13" w:author="Perniciaro, Leon" w:date="2024-01-03T13:57:00Z" w:initials="LP">
    <w:p w14:paraId="3B1BFE9B" w14:textId="77777777" w:rsidR="003E747E" w:rsidRDefault="003E747E" w:rsidP="003E747E">
      <w:pPr>
        <w:pStyle w:val="CommentText"/>
      </w:pPr>
      <w:r>
        <w:rPr>
          <w:rStyle w:val="CommentReference"/>
        </w:rPr>
        <w:annotationRef/>
      </w:r>
      <w:r>
        <w:t>I’m not sure this is the best word to use here to make it clear what’s happening</w:t>
      </w:r>
    </w:p>
  </w:comment>
  <w:comment w:id="14" w:author="Perniciaro, Leon" w:date="2024-01-03T13:58:00Z" w:initials="LP">
    <w:p w14:paraId="4726DB71" w14:textId="77777777" w:rsidR="003E747E" w:rsidRDefault="003E747E" w:rsidP="003E747E">
      <w:pPr>
        <w:pStyle w:val="CommentText"/>
      </w:pPr>
      <w:r>
        <w:rPr>
          <w:rStyle w:val="CommentReference"/>
        </w:rPr>
        <w:annotationRef/>
      </w:r>
      <w:r>
        <w:t>Using more specific details or cutting this entirely would be good I think</w:t>
      </w:r>
    </w:p>
  </w:comment>
  <w:comment w:id="15" w:author="Perniciaro, Leon" w:date="2024-01-03T13:59:00Z" w:initials="LP">
    <w:p w14:paraId="6473996E" w14:textId="77777777" w:rsidR="003E747E" w:rsidRDefault="003E747E" w:rsidP="003E747E">
      <w:pPr>
        <w:pStyle w:val="CommentText"/>
      </w:pPr>
      <w:r>
        <w:rPr>
          <w:rStyle w:val="CommentReference"/>
        </w:rPr>
        <w:annotationRef/>
      </w:r>
      <w:r>
        <w:t>It’s not quite clear to me what Damian is referring to here, but I think if we get a little more detail in the opening that is setting up the story’s narrative arc and setting the physical space of the story, this will be clearer</w:t>
      </w:r>
    </w:p>
  </w:comment>
  <w:comment w:id="16" w:author="Perniciaro, Leon" w:date="2024-01-03T14:00:00Z" w:initials="LP">
    <w:p w14:paraId="49E9F729" w14:textId="77777777" w:rsidR="003E747E" w:rsidRDefault="003E747E" w:rsidP="003E747E">
      <w:pPr>
        <w:pStyle w:val="CommentText"/>
      </w:pPr>
      <w:r>
        <w:rPr>
          <w:rStyle w:val="CommentReference"/>
        </w:rPr>
        <w:annotationRef/>
      </w:r>
      <w:r>
        <w:t>I always suggest cutting these sorts of hedging words, like “a bit” and “a little”</w:t>
      </w:r>
    </w:p>
  </w:comment>
  <w:comment w:id="18" w:author="Perniciaro, Leon" w:date="2024-01-03T14:07:00Z" w:initials="LP">
    <w:p w14:paraId="005B9289" w14:textId="77777777" w:rsidR="00813F64" w:rsidRDefault="00813F64" w:rsidP="00813F64">
      <w:pPr>
        <w:pStyle w:val="CommentText"/>
      </w:pPr>
      <w:r>
        <w:rPr>
          <w:rStyle w:val="CommentReference"/>
        </w:rPr>
        <w:annotationRef/>
      </w:r>
      <w:r>
        <w:t>We’re getting snippets of character, but it isn’t quite clear how they are fitting into the larger arc of the story. Right now they just read like little vignettes of character, with Bones and his drums and Sticky with his guitar and Chuck with his bass, but it’s not clear what those details have to do with the story, and without a clear reason to include them, they can all be condensed really thoroughly</w:t>
      </w:r>
    </w:p>
  </w:comment>
  <w:comment w:id="23" w:author="Perniciaro, Leon" w:date="2024-01-03T14:08:00Z" w:initials="LP">
    <w:p w14:paraId="60246B59" w14:textId="77777777" w:rsidR="00813F64" w:rsidRDefault="00813F64" w:rsidP="00813F64">
      <w:pPr>
        <w:pStyle w:val="CommentText"/>
      </w:pPr>
      <w:r>
        <w:rPr>
          <w:rStyle w:val="CommentReference"/>
        </w:rPr>
        <w:annotationRef/>
      </w:r>
      <w:r>
        <w:t>It isn’t quite clear to me if this means in this moment or generally</w:t>
      </w:r>
    </w:p>
  </w:comment>
  <w:comment w:id="24" w:author="Perniciaro, Leon" w:date="2024-01-03T14:09:00Z" w:initials="LP">
    <w:p w14:paraId="20B0F55D" w14:textId="77777777" w:rsidR="00813F64" w:rsidRDefault="00813F64" w:rsidP="00813F64">
      <w:pPr>
        <w:pStyle w:val="CommentText"/>
      </w:pPr>
      <w:r>
        <w:rPr>
          <w:rStyle w:val="CommentReference"/>
        </w:rPr>
        <w:annotationRef/>
      </w:r>
      <w:r>
        <w:t>A lot of people are touching the narrator, and it feels like the scene is taking a little too long to really get started. I wonder if the story is starting in the right place</w:t>
      </w:r>
    </w:p>
  </w:comment>
  <w:comment w:id="25" w:author="Perniciaro, Leon" w:date="2024-01-03T14:10:00Z" w:initials="LP">
    <w:p w14:paraId="1B1E0349" w14:textId="77777777" w:rsidR="00813F64" w:rsidRDefault="00813F64" w:rsidP="00813F64">
      <w:pPr>
        <w:pStyle w:val="CommentText"/>
      </w:pPr>
      <w:r>
        <w:rPr>
          <w:rStyle w:val="CommentReference"/>
        </w:rPr>
        <w:annotationRef/>
      </w:r>
      <w:r>
        <w:t>Another general rule is that it is better not to filter things through the character’s senses. In a first person POV story like this, it’s okay to do a little, but it’s usually stronger for the reader if they can experience rather than experiencing the character experiencing it, if that makes sense</w:t>
      </w:r>
    </w:p>
  </w:comment>
  <w:comment w:id="26" w:author="Perniciaro, Leon" w:date="2024-01-03T14:12:00Z" w:initials="LP">
    <w:p w14:paraId="35F6F264" w14:textId="77777777" w:rsidR="00813F64" w:rsidRDefault="00813F64" w:rsidP="00813F64">
      <w:pPr>
        <w:pStyle w:val="CommentText"/>
      </w:pPr>
      <w:r>
        <w:rPr>
          <w:rStyle w:val="CommentReference"/>
        </w:rPr>
        <w:annotationRef/>
      </w:r>
      <w:r>
        <w:t>I read this as a literal description at first</w:t>
      </w:r>
    </w:p>
  </w:comment>
  <w:comment w:id="28" w:author="Perniciaro, Leon" w:date="2024-01-03T14:11:00Z" w:initials="LP">
    <w:p w14:paraId="4473EC25" w14:textId="4C4D519E" w:rsidR="00813F64" w:rsidRDefault="00813F64" w:rsidP="00813F64">
      <w:pPr>
        <w:pStyle w:val="CommentText"/>
      </w:pPr>
      <w:r>
        <w:rPr>
          <w:rStyle w:val="CommentReference"/>
        </w:rPr>
        <w:annotationRef/>
      </w:r>
      <w:r>
        <w:t>Together with a previous comment, the timeline and lights aren’t quite clear to me</w:t>
      </w:r>
    </w:p>
  </w:comment>
  <w:comment w:id="29" w:author="Perniciaro, Leon" w:date="2024-01-03T14:11:00Z" w:initials="LP">
    <w:p w14:paraId="0458374A" w14:textId="77777777" w:rsidR="00813F64" w:rsidRDefault="00813F64" w:rsidP="00813F64">
      <w:pPr>
        <w:pStyle w:val="CommentText"/>
      </w:pPr>
      <w:r>
        <w:rPr>
          <w:rStyle w:val="CommentReference"/>
        </w:rPr>
        <w:annotationRef/>
      </w:r>
      <w:r>
        <w:t>It feels like a long time has passed since they started chanting, so condensing the first couple of pages is probably a good idea</w:t>
      </w:r>
    </w:p>
  </w:comment>
  <w:comment w:id="34" w:author="Perniciaro, Leon" w:date="2024-01-03T14:14:00Z" w:initials="LP">
    <w:p w14:paraId="5363134B" w14:textId="77777777" w:rsidR="0050549D" w:rsidRDefault="0050549D" w:rsidP="0050549D">
      <w:pPr>
        <w:pStyle w:val="CommentText"/>
      </w:pPr>
      <w:r>
        <w:rPr>
          <w:rStyle w:val="CommentReference"/>
        </w:rPr>
        <w:annotationRef/>
      </w:r>
      <w:r>
        <w:t>Same comment as above about waffle language. Here, the narrator is saying they stood, but they weren’t standing, they were running. I always suggest making it more concrete and just giving us the details that set the scene. Otherwise it takes longer for the reader to get hooked in because they’re getting a detail then being told the detail isn’t right but it’s actually this other thing</w:t>
      </w:r>
    </w:p>
  </w:comment>
  <w:comment w:id="35" w:author="Perniciaro, Leon" w:date="2024-01-03T14:14:00Z" w:initials="LP">
    <w:p w14:paraId="69B040C9" w14:textId="77777777" w:rsidR="0050549D" w:rsidRDefault="0050549D" w:rsidP="0050549D">
      <w:pPr>
        <w:pStyle w:val="CommentText"/>
      </w:pPr>
      <w:r>
        <w:rPr>
          <w:rStyle w:val="CommentReference"/>
        </w:rPr>
        <w:annotationRef/>
      </w:r>
      <w:r>
        <w:t>Same comment</w:t>
      </w:r>
    </w:p>
  </w:comment>
  <w:comment w:id="36" w:author="Perniciaro, Leon" w:date="2024-01-03T14:15:00Z" w:initials="LP">
    <w:p w14:paraId="6B456789" w14:textId="77777777" w:rsidR="0050549D" w:rsidRDefault="0050549D" w:rsidP="0050549D">
      <w:pPr>
        <w:pStyle w:val="CommentText"/>
      </w:pPr>
      <w:r>
        <w:rPr>
          <w:rStyle w:val="CommentReference"/>
        </w:rPr>
        <w:annotationRef/>
      </w:r>
      <w:r>
        <w:t>A lot of fragments here. I’d suggest rewriting this a little to make it flow a little more and not use so many fragments (fragments can be useful, but only when used sparingly and for emphasis)</w:t>
      </w:r>
    </w:p>
  </w:comment>
  <w:comment w:id="37" w:author="Perniciaro, Leon" w:date="2024-01-03T14:16:00Z" w:initials="LP">
    <w:p w14:paraId="6DD08947" w14:textId="77777777" w:rsidR="0050549D" w:rsidRDefault="0050549D" w:rsidP="0050549D">
      <w:pPr>
        <w:pStyle w:val="CommentText"/>
      </w:pPr>
      <w:r>
        <w:rPr>
          <w:rStyle w:val="CommentReference"/>
        </w:rPr>
        <w:annotationRef/>
      </w:r>
      <w:r>
        <w:t>It still isn’t clear if this is literal or not, and sometimes ambiguity can be useful, but I don’t think we have enough of the world and the narrative arc for the ambiguity to feel as intentional as it might</w:t>
      </w:r>
    </w:p>
  </w:comment>
  <w:comment w:id="38" w:author="Perniciaro, Leon" w:date="2024-01-03T14:16:00Z" w:initials="LP">
    <w:p w14:paraId="7264C2D6" w14:textId="77777777" w:rsidR="0050549D" w:rsidRDefault="0050549D" w:rsidP="0050549D">
      <w:pPr>
        <w:pStyle w:val="CommentText"/>
      </w:pPr>
      <w:r>
        <w:rPr>
          <w:rStyle w:val="CommentReference"/>
        </w:rPr>
        <w:annotationRef/>
      </w:r>
      <w:r>
        <w:t xml:space="preserve">Same comment above: the characters and their instruments feel a little disconnected from the story, and these details feel a little superfluous </w:t>
      </w:r>
    </w:p>
  </w:comment>
  <w:comment w:id="39" w:author="Perniciaro, Leon" w:date="2024-01-03T14:25:00Z" w:initials="LP">
    <w:p w14:paraId="263DAD27" w14:textId="77777777" w:rsidR="0072462C" w:rsidRDefault="0072462C" w:rsidP="0072462C">
      <w:pPr>
        <w:pStyle w:val="CommentText"/>
      </w:pPr>
      <w:r>
        <w:rPr>
          <w:rStyle w:val="CommentReference"/>
        </w:rPr>
        <w:annotationRef/>
      </w:r>
      <w:r>
        <w:t xml:space="preserve">The structure of the story isn’t quite landing for me—the opening is a present tense section, but it doesn’t quite feel like it is carrying any of the story (the important part seems to be that the narrator sees a door and it reminds him of another time he saw a door) but I don’t think we need that scene really at all. Or, we don’t need this scene at all. </w:t>
      </w:r>
    </w:p>
    <w:p w14:paraId="272879A0" w14:textId="77777777" w:rsidR="0072462C" w:rsidRDefault="0072462C" w:rsidP="0072462C">
      <w:pPr>
        <w:pStyle w:val="CommentText"/>
      </w:pPr>
    </w:p>
    <w:p w14:paraId="56CEBB67" w14:textId="77777777" w:rsidR="0072462C" w:rsidRDefault="0072462C" w:rsidP="0072462C">
      <w:pPr>
        <w:pStyle w:val="CommentText"/>
      </w:pPr>
      <w:r>
        <w:t>Basically, my big comment is this: I think the timeline of the story has to be ironed out so that:</w:t>
      </w:r>
      <w:r>
        <w:br/>
      </w:r>
      <w:r>
        <w:br/>
        <w:t xml:space="preserve">The band is about to play their signature song (You Ain’t Support to Die on a Saturday), but the narrator is deathly afraid to, absolutely doesn’t want to, but they’re about to go back on for their encore where they’ll </w:t>
      </w:r>
      <w:r>
        <w:rPr>
          <w:i/>
          <w:iCs/>
        </w:rPr>
        <w:t>have</w:t>
      </w:r>
      <w:r>
        <w:t xml:space="preserve"> to (rather than starting with them leaving the stage), and the others are like, you have to, you have to. The narrator hints at why the narrator doesn’t want to, that there’s something uncanny about the song, that it robbed the narrator of something (hinting at Michelle), and the more famous the band has gotten, the worse it’s gotten, etc etc.</w:t>
      </w:r>
    </w:p>
    <w:p w14:paraId="53F834CF" w14:textId="77777777" w:rsidR="0072462C" w:rsidRDefault="0072462C" w:rsidP="0072462C">
      <w:pPr>
        <w:pStyle w:val="CommentText"/>
      </w:pPr>
    </w:p>
    <w:p w14:paraId="4811EC7A" w14:textId="77777777" w:rsidR="0072462C" w:rsidRDefault="0072462C" w:rsidP="0072462C">
      <w:pPr>
        <w:pStyle w:val="CommentText"/>
      </w:pPr>
      <w:r>
        <w:t xml:space="preserve">That will 1) set the scene in a physical space (the characters about to go back on), 2) set the tension (the narrator refusing to go back on), and 3) set the mystery (they’ll have to play the song, but there’s something off about it). </w:t>
      </w:r>
      <w:r>
        <w:br/>
      </w:r>
      <w:r>
        <w:br/>
        <w:t>Then the story will be off and running</w:t>
      </w:r>
    </w:p>
  </w:comment>
  <w:comment w:id="40" w:author="Perniciaro, Leon" w:date="2024-01-03T14:26:00Z" w:initials="LP">
    <w:p w14:paraId="0E863A51" w14:textId="77777777" w:rsidR="0072462C" w:rsidRDefault="0072462C" w:rsidP="0072462C">
      <w:pPr>
        <w:pStyle w:val="CommentText"/>
      </w:pPr>
      <w:r>
        <w:rPr>
          <w:rStyle w:val="CommentReference"/>
        </w:rPr>
        <w:annotationRef/>
      </w:r>
      <w:r>
        <w:t>You’ll get a lot of pushback on this story about killing off a female character in order to elicit an emotional response from a male character (people call it fridging), so I’d suggest tweaking your characters to avoid this</w:t>
      </w:r>
    </w:p>
  </w:comment>
  <w:comment w:id="42" w:author="Perniciaro, Leon" w:date="2024-01-03T14:27:00Z" w:initials="LP">
    <w:p w14:paraId="3D7ECCB0" w14:textId="77777777" w:rsidR="0072462C" w:rsidRDefault="0072462C" w:rsidP="0072462C">
      <w:pPr>
        <w:pStyle w:val="CommentText"/>
      </w:pPr>
      <w:r>
        <w:rPr>
          <w:rStyle w:val="CommentReference"/>
        </w:rPr>
        <w:annotationRef/>
      </w:r>
      <w:r>
        <w:t>See previous comment about the timeline and tension—rather than setting this discussion over an easy drink, it should be as they’re about to go on, everyone chanting for them, and the narrator digging in his heels at the last minute</w:t>
      </w:r>
    </w:p>
  </w:comment>
  <w:comment w:id="43" w:author="Perniciaro, Leon" w:date="2024-01-03T14:28:00Z" w:initials="LP">
    <w:p w14:paraId="4829EB32" w14:textId="77777777" w:rsidR="0072462C" w:rsidRDefault="0072462C" w:rsidP="0072462C">
      <w:pPr>
        <w:pStyle w:val="CommentText"/>
      </w:pPr>
      <w:r>
        <w:rPr>
          <w:rStyle w:val="CommentReference"/>
        </w:rPr>
        <w:annotationRef/>
      </w:r>
      <w:r>
        <w:t>As part of my larger comment on page five about the timeline etc, this would be a great way to help set the mystery much much much earlier in the story</w:t>
      </w:r>
    </w:p>
  </w:comment>
  <w:comment w:id="44" w:author="Perniciaro, Leon" w:date="2024-01-03T14:28:00Z" w:initials="LP">
    <w:p w14:paraId="37F42027" w14:textId="77777777" w:rsidR="0072462C" w:rsidRDefault="0072462C" w:rsidP="0072462C">
      <w:pPr>
        <w:pStyle w:val="CommentText"/>
      </w:pPr>
      <w:r>
        <w:rPr>
          <w:rStyle w:val="CommentReference"/>
        </w:rPr>
        <w:annotationRef/>
      </w:r>
      <w:r>
        <w:t>The timeline of when they are exiting and entering the stage is a little confusing to me</w:t>
      </w:r>
    </w:p>
  </w:comment>
  <w:comment w:id="45" w:author="Perniciaro, Leon" w:date="2024-01-03T14:29:00Z" w:initials="LP">
    <w:p w14:paraId="749E0638" w14:textId="77777777" w:rsidR="0072462C" w:rsidRDefault="0072462C" w:rsidP="0072462C">
      <w:pPr>
        <w:pStyle w:val="CommentText"/>
      </w:pPr>
      <w:r>
        <w:rPr>
          <w:rStyle w:val="CommentReference"/>
        </w:rPr>
        <w:annotationRef/>
      </w:r>
      <w:r>
        <w:t>Maybe tattooed on his heart?</w:t>
      </w:r>
    </w:p>
  </w:comment>
  <w:comment w:id="46" w:author="Perniciaro, Leon" w:date="2024-01-03T14:32:00Z" w:initials="LP">
    <w:p w14:paraId="25FF09CE" w14:textId="77777777" w:rsidR="0072462C" w:rsidRDefault="0072462C" w:rsidP="0072462C">
      <w:pPr>
        <w:pStyle w:val="CommentText"/>
      </w:pPr>
      <w:r>
        <w:rPr>
          <w:rStyle w:val="CommentReference"/>
        </w:rPr>
        <w:annotationRef/>
      </w:r>
      <w:r>
        <w:t>Another detail that I think has to be tweaked in order for the overall narrative arc to really make song—have they played the killer song or not? Does playing it always cause a death but somewhere far away so that the narrator didn’t realize until the last time they tried to play it with tragic results? These details should be dropped in as the story progresses in order to continue the tension, with a big reveal about it at the moment of truth that comes at the end of the story (whether the narrator decides to play it and get something—fame, adoration, buttloads of cash—despite someone dying, or refuses and gives up those things but does right by Michelle’s memory). That’s just an example, but it’s the kind of structure that I think this story needs</w:t>
      </w:r>
    </w:p>
  </w:comment>
  <w:comment w:id="47" w:author="Perniciaro, Leon" w:date="2024-01-03T14:33:00Z" w:initials="LP">
    <w:p w14:paraId="59A58CB5" w14:textId="77777777" w:rsidR="00C0106C" w:rsidRDefault="0072462C" w:rsidP="00C0106C">
      <w:pPr>
        <w:pStyle w:val="CommentText"/>
      </w:pPr>
      <w:r>
        <w:rPr>
          <w:rStyle w:val="CommentReference"/>
        </w:rPr>
        <w:annotationRef/>
      </w:r>
      <w:r w:rsidR="00C0106C">
        <w:t>These details have to be incorporated into a more streamlined timeline, and we have to see in real time the emotional toll it is taking on the narrator.</w:t>
      </w:r>
      <w:r w:rsidR="00C0106C">
        <w:br/>
      </w:r>
      <w:r w:rsidR="00C0106C">
        <w:br/>
        <w:t>For example, maybe it doesn’t kill someone until the final chord is played, and the band talks him into going on stage to play this one last song as the encore, and as they are progressing through it, he thinks about all the people who it has killed, feeling that deep emotional impact of it, but still refusing to allow himself to stop playing, and we get closer and closer to the end of the song, the tension of his decision getting higher and higher, until he either crashes out of the song or maybe makes it so that it kills him or maybe decides he’s going to play to the bitter end, consequences be damned</w:t>
      </w:r>
    </w:p>
  </w:comment>
  <w:comment w:id="49" w:author="Perniciaro, Leon" w:date="2024-01-03T14:36:00Z" w:initials="LP">
    <w:p w14:paraId="2D19B392" w14:textId="77777777" w:rsidR="00C0106C" w:rsidRDefault="00C0106C" w:rsidP="00C0106C">
      <w:pPr>
        <w:pStyle w:val="CommentText"/>
      </w:pPr>
      <w:r>
        <w:rPr>
          <w:rStyle w:val="CommentReference"/>
        </w:rPr>
        <w:annotationRef/>
      </w:r>
      <w:r>
        <w:t>I wonder why the story jumps back to before the show? I think the timeline has to be straightened out</w:t>
      </w:r>
    </w:p>
  </w:comment>
  <w:comment w:id="51" w:author="Perniciaro, Leon" w:date="2024-01-03T14:36:00Z" w:initials="LP">
    <w:p w14:paraId="7A4E2FFB" w14:textId="77777777" w:rsidR="00C0106C" w:rsidRDefault="00C0106C" w:rsidP="00C0106C">
      <w:pPr>
        <w:pStyle w:val="CommentText"/>
      </w:pPr>
      <w:r>
        <w:rPr>
          <w:rStyle w:val="CommentReference"/>
        </w:rPr>
        <w:annotationRef/>
      </w:r>
      <w:r>
        <w:t>I think this sort of magical ending works with the structure that I suggest above. I might even suggest having all of the people whom the song has come reappear one by one as he is thundering towards the climax of the song (and story), culminating in that one figure who is most important to him</w:t>
      </w:r>
    </w:p>
  </w:comment>
  <w:comment w:id="52" w:author="Perniciaro, Leon" w:date="2024-01-03T14:38:00Z" w:initials="LP">
    <w:p w14:paraId="770A11E7" w14:textId="77777777" w:rsidR="00C0106C" w:rsidRDefault="00C0106C" w:rsidP="00C0106C">
      <w:pPr>
        <w:pStyle w:val="CommentText"/>
      </w:pPr>
      <w:r>
        <w:rPr>
          <w:rStyle w:val="CommentReference"/>
        </w:rPr>
        <w:annotationRef/>
      </w:r>
      <w:r>
        <w:t>I wonder if this is conscious enough of a decision? I think I’d have to read through it again, with enough of the structure changed, to really be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018D0" w15:done="0"/>
  <w15:commentEx w15:paraId="748BB856" w15:done="0"/>
  <w15:commentEx w15:paraId="65CFE6C6" w15:done="0"/>
  <w15:commentEx w15:paraId="161AFB2A" w15:done="0"/>
  <w15:commentEx w15:paraId="6EDBFCE1" w15:done="0"/>
  <w15:commentEx w15:paraId="32292C82" w15:done="0"/>
  <w15:commentEx w15:paraId="5CDD47E2" w15:done="0"/>
  <w15:commentEx w15:paraId="4AB08116" w15:done="0"/>
  <w15:commentEx w15:paraId="4F4CFD76" w15:done="0"/>
  <w15:commentEx w15:paraId="5155C50D" w15:done="0"/>
  <w15:commentEx w15:paraId="3B1BFE9B" w15:done="0"/>
  <w15:commentEx w15:paraId="4726DB71" w15:done="0"/>
  <w15:commentEx w15:paraId="6473996E" w15:done="0"/>
  <w15:commentEx w15:paraId="49E9F729" w15:done="0"/>
  <w15:commentEx w15:paraId="005B9289" w15:done="0"/>
  <w15:commentEx w15:paraId="60246B59" w15:done="0"/>
  <w15:commentEx w15:paraId="20B0F55D" w15:done="0"/>
  <w15:commentEx w15:paraId="1B1E0349" w15:done="0"/>
  <w15:commentEx w15:paraId="35F6F264" w15:done="0"/>
  <w15:commentEx w15:paraId="4473EC25" w15:done="0"/>
  <w15:commentEx w15:paraId="0458374A" w15:done="0"/>
  <w15:commentEx w15:paraId="5363134B" w15:done="0"/>
  <w15:commentEx w15:paraId="69B040C9" w15:done="0"/>
  <w15:commentEx w15:paraId="6B456789" w15:done="0"/>
  <w15:commentEx w15:paraId="6DD08947" w15:done="0"/>
  <w15:commentEx w15:paraId="7264C2D6" w15:done="0"/>
  <w15:commentEx w15:paraId="4811EC7A" w15:done="0"/>
  <w15:commentEx w15:paraId="0E863A51" w15:done="0"/>
  <w15:commentEx w15:paraId="3D7ECCB0" w15:done="0"/>
  <w15:commentEx w15:paraId="4829EB32" w15:done="0"/>
  <w15:commentEx w15:paraId="37F42027" w15:done="0"/>
  <w15:commentEx w15:paraId="749E0638" w15:done="0"/>
  <w15:commentEx w15:paraId="25FF09CE" w15:done="0"/>
  <w15:commentEx w15:paraId="59A58CB5" w15:done="0"/>
  <w15:commentEx w15:paraId="2D19B392" w15:done="0"/>
  <w15:commentEx w15:paraId="7A4E2FFB" w15:done="0"/>
  <w15:commentEx w15:paraId="770A11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11CFC6" w16cex:dateUtc="2024-01-03T19:04:00Z"/>
  <w16cex:commentExtensible w16cex:durableId="3A504497" w16cex:dateUtc="2024-01-03T15:32:00Z"/>
  <w16cex:commentExtensible w16cex:durableId="2ED36D82" w16cex:dateUtc="2024-01-03T15:35:00Z"/>
  <w16cex:commentExtensible w16cex:durableId="5CBA5C26" w16cex:dateUtc="2024-01-03T15:40:00Z"/>
  <w16cex:commentExtensible w16cex:durableId="260103AE" w16cex:dateUtc="2024-01-03T18:43:00Z"/>
  <w16cex:commentExtensible w16cex:durableId="5B4DD389" w16cex:dateUtc="2024-01-03T18:44:00Z"/>
  <w16cex:commentExtensible w16cex:durableId="288205B8" w16cex:dateUtc="2024-01-03T18:46:00Z"/>
  <w16cex:commentExtensible w16cex:durableId="7289E282" w16cex:dateUtc="2024-01-03T18:54:00Z"/>
  <w16cex:commentExtensible w16cex:durableId="414553E2" w16cex:dateUtc="2024-01-03T18:56:00Z"/>
  <w16cex:commentExtensible w16cex:durableId="6513BEE3" w16cex:dateUtc="2024-01-03T18:57:00Z"/>
  <w16cex:commentExtensible w16cex:durableId="1B79FA3B" w16cex:dateUtc="2024-01-03T18:57:00Z"/>
  <w16cex:commentExtensible w16cex:durableId="6B6D3517" w16cex:dateUtc="2024-01-03T18:58:00Z"/>
  <w16cex:commentExtensible w16cex:durableId="2C133CE3" w16cex:dateUtc="2024-01-03T18:59:00Z"/>
  <w16cex:commentExtensible w16cex:durableId="204F8C5B" w16cex:dateUtc="2024-01-03T19:00:00Z"/>
  <w16cex:commentExtensible w16cex:durableId="7CA2B694" w16cex:dateUtc="2024-01-03T19:07:00Z"/>
  <w16cex:commentExtensible w16cex:durableId="759B876F" w16cex:dateUtc="2024-01-03T19:08:00Z"/>
  <w16cex:commentExtensible w16cex:durableId="07E104DD" w16cex:dateUtc="2024-01-03T19:09:00Z"/>
  <w16cex:commentExtensible w16cex:durableId="55EC576E" w16cex:dateUtc="2024-01-03T19:10:00Z"/>
  <w16cex:commentExtensible w16cex:durableId="19037F64" w16cex:dateUtc="2024-01-03T19:12:00Z"/>
  <w16cex:commentExtensible w16cex:durableId="317222AA" w16cex:dateUtc="2024-01-03T19:11:00Z"/>
  <w16cex:commentExtensible w16cex:durableId="2A7E50C3" w16cex:dateUtc="2024-01-03T19:11:00Z"/>
  <w16cex:commentExtensible w16cex:durableId="4AFCE0A3" w16cex:dateUtc="2024-01-03T19:14:00Z"/>
  <w16cex:commentExtensible w16cex:durableId="08A1CC5E" w16cex:dateUtc="2024-01-03T19:14:00Z"/>
  <w16cex:commentExtensible w16cex:durableId="5FC7B95A" w16cex:dateUtc="2024-01-03T19:15:00Z"/>
  <w16cex:commentExtensible w16cex:durableId="793A383A" w16cex:dateUtc="2024-01-03T19:16:00Z"/>
  <w16cex:commentExtensible w16cex:durableId="254A92C7" w16cex:dateUtc="2024-01-03T19:16:00Z"/>
  <w16cex:commentExtensible w16cex:durableId="2A9CCBF6" w16cex:dateUtc="2024-01-03T19:25:00Z"/>
  <w16cex:commentExtensible w16cex:durableId="10BE7D7C" w16cex:dateUtc="2024-01-03T19:26:00Z"/>
  <w16cex:commentExtensible w16cex:durableId="289342A3" w16cex:dateUtc="2024-01-03T19:27:00Z"/>
  <w16cex:commentExtensible w16cex:durableId="5D67F748" w16cex:dateUtc="2024-01-03T19:28:00Z"/>
  <w16cex:commentExtensible w16cex:durableId="013460B6" w16cex:dateUtc="2024-01-03T19:28:00Z"/>
  <w16cex:commentExtensible w16cex:durableId="08C9ADE9" w16cex:dateUtc="2024-01-03T19:29:00Z"/>
  <w16cex:commentExtensible w16cex:durableId="0A7F8811" w16cex:dateUtc="2024-01-03T19:32:00Z"/>
  <w16cex:commentExtensible w16cex:durableId="67912A46" w16cex:dateUtc="2024-01-03T19:33:00Z"/>
  <w16cex:commentExtensible w16cex:durableId="306BDEF7" w16cex:dateUtc="2024-01-03T19:36:00Z"/>
  <w16cex:commentExtensible w16cex:durableId="28764CEA" w16cex:dateUtc="2024-01-03T19:36:00Z"/>
  <w16cex:commentExtensible w16cex:durableId="3729165C" w16cex:dateUtc="2024-01-03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018D0" w16cid:durableId="6011CFC6"/>
  <w16cid:commentId w16cid:paraId="748BB856" w16cid:durableId="3A504497"/>
  <w16cid:commentId w16cid:paraId="65CFE6C6" w16cid:durableId="2ED36D82"/>
  <w16cid:commentId w16cid:paraId="161AFB2A" w16cid:durableId="5CBA5C26"/>
  <w16cid:commentId w16cid:paraId="6EDBFCE1" w16cid:durableId="260103AE"/>
  <w16cid:commentId w16cid:paraId="32292C82" w16cid:durableId="5B4DD389"/>
  <w16cid:commentId w16cid:paraId="5CDD47E2" w16cid:durableId="288205B8"/>
  <w16cid:commentId w16cid:paraId="4AB08116" w16cid:durableId="7289E282"/>
  <w16cid:commentId w16cid:paraId="4F4CFD76" w16cid:durableId="414553E2"/>
  <w16cid:commentId w16cid:paraId="5155C50D" w16cid:durableId="6513BEE3"/>
  <w16cid:commentId w16cid:paraId="3B1BFE9B" w16cid:durableId="1B79FA3B"/>
  <w16cid:commentId w16cid:paraId="4726DB71" w16cid:durableId="6B6D3517"/>
  <w16cid:commentId w16cid:paraId="6473996E" w16cid:durableId="2C133CE3"/>
  <w16cid:commentId w16cid:paraId="49E9F729" w16cid:durableId="204F8C5B"/>
  <w16cid:commentId w16cid:paraId="005B9289" w16cid:durableId="7CA2B694"/>
  <w16cid:commentId w16cid:paraId="60246B59" w16cid:durableId="759B876F"/>
  <w16cid:commentId w16cid:paraId="20B0F55D" w16cid:durableId="07E104DD"/>
  <w16cid:commentId w16cid:paraId="1B1E0349" w16cid:durableId="55EC576E"/>
  <w16cid:commentId w16cid:paraId="35F6F264" w16cid:durableId="19037F64"/>
  <w16cid:commentId w16cid:paraId="4473EC25" w16cid:durableId="317222AA"/>
  <w16cid:commentId w16cid:paraId="0458374A" w16cid:durableId="2A7E50C3"/>
  <w16cid:commentId w16cid:paraId="5363134B" w16cid:durableId="4AFCE0A3"/>
  <w16cid:commentId w16cid:paraId="69B040C9" w16cid:durableId="08A1CC5E"/>
  <w16cid:commentId w16cid:paraId="6B456789" w16cid:durableId="5FC7B95A"/>
  <w16cid:commentId w16cid:paraId="6DD08947" w16cid:durableId="793A383A"/>
  <w16cid:commentId w16cid:paraId="7264C2D6" w16cid:durableId="254A92C7"/>
  <w16cid:commentId w16cid:paraId="4811EC7A" w16cid:durableId="2A9CCBF6"/>
  <w16cid:commentId w16cid:paraId="0E863A51" w16cid:durableId="10BE7D7C"/>
  <w16cid:commentId w16cid:paraId="3D7ECCB0" w16cid:durableId="289342A3"/>
  <w16cid:commentId w16cid:paraId="4829EB32" w16cid:durableId="5D67F748"/>
  <w16cid:commentId w16cid:paraId="37F42027" w16cid:durableId="013460B6"/>
  <w16cid:commentId w16cid:paraId="749E0638" w16cid:durableId="08C9ADE9"/>
  <w16cid:commentId w16cid:paraId="25FF09CE" w16cid:durableId="0A7F8811"/>
  <w16cid:commentId w16cid:paraId="59A58CB5" w16cid:durableId="67912A46"/>
  <w16cid:commentId w16cid:paraId="2D19B392" w16cid:durableId="306BDEF7"/>
  <w16cid:commentId w16cid:paraId="7A4E2FFB" w16cid:durableId="28764CEA"/>
  <w16cid:commentId w16cid:paraId="770A11E7" w16cid:durableId="372916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E339" w14:textId="77777777" w:rsidR="009D7351" w:rsidRDefault="009D7351">
      <w:r>
        <w:separator/>
      </w:r>
    </w:p>
  </w:endnote>
  <w:endnote w:type="continuationSeparator" w:id="0">
    <w:p w14:paraId="450FC346" w14:textId="77777777" w:rsidR="009D7351" w:rsidRDefault="009D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BC4E" w14:textId="77777777" w:rsidR="003C4CD3" w:rsidRDefault="003C4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0465" w14:textId="73E34AD6" w:rsidR="003C4CD3" w:rsidRPr="003C4CD3" w:rsidRDefault="003C4CD3" w:rsidP="003C4CD3">
    <w:pPr>
      <w:pStyle w:val="Footer"/>
      <w:jc w:val="right"/>
      <w:rPr>
        <w:rFonts w:ascii="Times New Roman" w:hAnsi="Times New Roman" w:cs="Times New Roman"/>
      </w:rPr>
    </w:pPr>
    <w:r>
      <w:rPr>
        <w:rFonts w:ascii="Times New Roman" w:hAnsi="Times New Roman" w:cs="Times New Roman"/>
      </w:rPr>
      <w:t>Jonathan Gensler / jonny.gensler.author@gmail.com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11DA" w14:textId="77777777" w:rsidR="003C4CD3" w:rsidRDefault="003C4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B715" w14:textId="77777777" w:rsidR="009D7351" w:rsidRDefault="009D7351">
      <w:r>
        <w:separator/>
      </w:r>
    </w:p>
  </w:footnote>
  <w:footnote w:type="continuationSeparator" w:id="0">
    <w:p w14:paraId="6CF3F1A1" w14:textId="77777777" w:rsidR="009D7351" w:rsidRDefault="009D7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7076937"/>
      <w:docPartObj>
        <w:docPartGallery w:val="Page Numbers (Top of Page)"/>
        <w:docPartUnique/>
      </w:docPartObj>
    </w:sdtPr>
    <w:sdtContent>
      <w:p w14:paraId="74CC3CF5" w14:textId="1C013082" w:rsidR="0017411B" w:rsidRDefault="0017411B" w:rsidP="00207C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ACD3AF" w14:textId="77777777" w:rsidR="0017411B" w:rsidRDefault="0017411B" w:rsidP="001741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104386241"/>
      <w:docPartObj>
        <w:docPartGallery w:val="Page Numbers (Top of Page)"/>
        <w:docPartUnique/>
      </w:docPartObj>
    </w:sdtPr>
    <w:sdtContent>
      <w:p w14:paraId="5B9355E3" w14:textId="68322665" w:rsidR="0017411B" w:rsidRPr="0017411B" w:rsidRDefault="0017411B" w:rsidP="0017411B">
        <w:pPr>
          <w:pStyle w:val="Header"/>
          <w:framePr w:wrap="none" w:vAnchor="text" w:hAnchor="page" w:x="10500" w:y="-7"/>
          <w:rPr>
            <w:rStyle w:val="PageNumber"/>
            <w:rFonts w:ascii="Times New Roman" w:hAnsi="Times New Roman" w:cs="Times New Roman"/>
          </w:rPr>
        </w:pPr>
        <w:r w:rsidRPr="0017411B">
          <w:rPr>
            <w:rStyle w:val="PageNumber"/>
            <w:rFonts w:ascii="Times New Roman" w:hAnsi="Times New Roman" w:cs="Times New Roman"/>
          </w:rPr>
          <w:fldChar w:fldCharType="begin"/>
        </w:r>
        <w:r w:rsidRPr="0017411B">
          <w:rPr>
            <w:rStyle w:val="PageNumber"/>
            <w:rFonts w:ascii="Times New Roman" w:hAnsi="Times New Roman" w:cs="Times New Roman"/>
          </w:rPr>
          <w:instrText xml:space="preserve"> PAGE </w:instrText>
        </w:r>
        <w:r w:rsidRPr="0017411B">
          <w:rPr>
            <w:rStyle w:val="PageNumber"/>
            <w:rFonts w:ascii="Times New Roman" w:hAnsi="Times New Roman" w:cs="Times New Roman"/>
          </w:rPr>
          <w:fldChar w:fldCharType="separate"/>
        </w:r>
        <w:r w:rsidRPr="0017411B">
          <w:rPr>
            <w:rStyle w:val="PageNumber"/>
            <w:rFonts w:ascii="Times New Roman" w:hAnsi="Times New Roman" w:cs="Times New Roman"/>
            <w:noProof/>
          </w:rPr>
          <w:t>2</w:t>
        </w:r>
        <w:r w:rsidRPr="0017411B">
          <w:rPr>
            <w:rStyle w:val="PageNumber"/>
            <w:rFonts w:ascii="Times New Roman" w:hAnsi="Times New Roman" w:cs="Times New Roman"/>
          </w:rPr>
          <w:fldChar w:fldCharType="end"/>
        </w:r>
      </w:p>
    </w:sdtContent>
  </w:sdt>
  <w:p w14:paraId="6C771EC0" w14:textId="6BD58379" w:rsidR="0017411B" w:rsidRPr="0017411B" w:rsidRDefault="0062025E" w:rsidP="0017411B">
    <w:pPr>
      <w:pStyle w:val="Header"/>
      <w:ind w:right="360"/>
      <w:jc w:val="right"/>
      <w:rPr>
        <w:rFonts w:ascii="Times New Roman" w:hAnsi="Times New Roman" w:cs="Times New Roman"/>
      </w:rPr>
    </w:pPr>
    <w:r>
      <w:rPr>
        <w:rFonts w:ascii="Times New Roman" w:hAnsi="Times New Roman" w:cs="Times New Roman"/>
      </w:rPr>
      <w:t>…Saturday Night</w:t>
    </w:r>
    <w:r w:rsidR="002079CE">
      <w:rPr>
        <w:rFonts w:ascii="Times New Roman" w:hAnsi="Times New Roman" w:cs="Times New Roman"/>
      </w:rPr>
      <w:t xml:space="preserve"> / Gensler</w:t>
    </w:r>
    <w:r w:rsidR="0017411B">
      <w:rPr>
        <w:rFonts w:ascii="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5F66" w14:textId="77777777" w:rsidR="003C4CD3" w:rsidRDefault="003C4CD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niciaro, Leon">
    <w15:presenceInfo w15:providerId="AD" w15:userId="S::leon.perniciaro@uconn.edu::fd1a0757-c7e8-4af2-aa44-683c9e174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B2"/>
    <w:rsid w:val="00062300"/>
    <w:rsid w:val="0006545F"/>
    <w:rsid w:val="00075CAA"/>
    <w:rsid w:val="000D3B5D"/>
    <w:rsid w:val="0017411B"/>
    <w:rsid w:val="001C187F"/>
    <w:rsid w:val="002079CE"/>
    <w:rsid w:val="0024750E"/>
    <w:rsid w:val="00277DAA"/>
    <w:rsid w:val="002D1734"/>
    <w:rsid w:val="00361737"/>
    <w:rsid w:val="00361CC2"/>
    <w:rsid w:val="00375323"/>
    <w:rsid w:val="003C4CD3"/>
    <w:rsid w:val="003E1380"/>
    <w:rsid w:val="003E747E"/>
    <w:rsid w:val="003F43E4"/>
    <w:rsid w:val="00467B09"/>
    <w:rsid w:val="00483306"/>
    <w:rsid w:val="004E6C4E"/>
    <w:rsid w:val="0050549D"/>
    <w:rsid w:val="00510394"/>
    <w:rsid w:val="00553AFD"/>
    <w:rsid w:val="00562F18"/>
    <w:rsid w:val="005F5FB5"/>
    <w:rsid w:val="006002DB"/>
    <w:rsid w:val="0062025E"/>
    <w:rsid w:val="00666E80"/>
    <w:rsid w:val="006912CD"/>
    <w:rsid w:val="006A72A9"/>
    <w:rsid w:val="007208B2"/>
    <w:rsid w:val="0072382A"/>
    <w:rsid w:val="0072462C"/>
    <w:rsid w:val="007A52BE"/>
    <w:rsid w:val="007E466E"/>
    <w:rsid w:val="00813F64"/>
    <w:rsid w:val="00842362"/>
    <w:rsid w:val="0087557B"/>
    <w:rsid w:val="0089250F"/>
    <w:rsid w:val="008A5317"/>
    <w:rsid w:val="00913F32"/>
    <w:rsid w:val="009359B5"/>
    <w:rsid w:val="00972F1F"/>
    <w:rsid w:val="009D7351"/>
    <w:rsid w:val="00A0387C"/>
    <w:rsid w:val="00A37D8D"/>
    <w:rsid w:val="00A504D7"/>
    <w:rsid w:val="00AB2166"/>
    <w:rsid w:val="00AB427D"/>
    <w:rsid w:val="00B25A37"/>
    <w:rsid w:val="00B93B4E"/>
    <w:rsid w:val="00BC7267"/>
    <w:rsid w:val="00C0106C"/>
    <w:rsid w:val="00C1678F"/>
    <w:rsid w:val="00C87A54"/>
    <w:rsid w:val="00CF01A3"/>
    <w:rsid w:val="00D24187"/>
    <w:rsid w:val="00D37DCC"/>
    <w:rsid w:val="00D4798D"/>
    <w:rsid w:val="00DC1AA0"/>
    <w:rsid w:val="00E26583"/>
    <w:rsid w:val="00E27096"/>
    <w:rsid w:val="00E71451"/>
    <w:rsid w:val="00EA0082"/>
    <w:rsid w:val="00EC2580"/>
    <w:rsid w:val="00F029E5"/>
    <w:rsid w:val="00F41EC3"/>
    <w:rsid w:val="00F447AB"/>
    <w:rsid w:val="00F74615"/>
    <w:rsid w:val="00F91433"/>
    <w:rsid w:val="00FB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9E3C"/>
  <w15:docId w15:val="{DFC1788A-A00A-9345-9BEE-FC724529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A3"/>
    <w:pPr>
      <w:tabs>
        <w:tab w:val="center" w:pos="4680"/>
        <w:tab w:val="right" w:pos="9360"/>
      </w:tabs>
    </w:pPr>
  </w:style>
  <w:style w:type="character" w:customStyle="1" w:styleId="HeaderChar">
    <w:name w:val="Header Char"/>
    <w:basedOn w:val="DefaultParagraphFont"/>
    <w:link w:val="Header"/>
    <w:uiPriority w:val="99"/>
    <w:rsid w:val="00CF01A3"/>
  </w:style>
  <w:style w:type="paragraph" w:styleId="Footer">
    <w:name w:val="footer"/>
    <w:basedOn w:val="Normal"/>
    <w:link w:val="FooterChar"/>
    <w:uiPriority w:val="99"/>
    <w:unhideWhenUsed/>
    <w:rsid w:val="00CF01A3"/>
    <w:pPr>
      <w:tabs>
        <w:tab w:val="center" w:pos="4680"/>
        <w:tab w:val="right" w:pos="9360"/>
      </w:tabs>
    </w:pPr>
  </w:style>
  <w:style w:type="character" w:customStyle="1" w:styleId="FooterChar">
    <w:name w:val="Footer Char"/>
    <w:basedOn w:val="DefaultParagraphFont"/>
    <w:link w:val="Footer"/>
    <w:uiPriority w:val="99"/>
    <w:rsid w:val="00CF01A3"/>
  </w:style>
  <w:style w:type="character" w:styleId="CommentReference">
    <w:name w:val="annotation reference"/>
    <w:basedOn w:val="DefaultParagraphFont"/>
    <w:uiPriority w:val="99"/>
    <w:semiHidden/>
    <w:unhideWhenUsed/>
    <w:rsid w:val="0087557B"/>
    <w:rPr>
      <w:sz w:val="16"/>
      <w:szCs w:val="16"/>
    </w:rPr>
  </w:style>
  <w:style w:type="paragraph" w:styleId="CommentText">
    <w:name w:val="annotation text"/>
    <w:basedOn w:val="Normal"/>
    <w:link w:val="CommentTextChar"/>
    <w:uiPriority w:val="99"/>
    <w:unhideWhenUsed/>
    <w:rsid w:val="0087557B"/>
    <w:rPr>
      <w:sz w:val="20"/>
      <w:szCs w:val="20"/>
    </w:rPr>
  </w:style>
  <w:style w:type="character" w:customStyle="1" w:styleId="CommentTextChar">
    <w:name w:val="Comment Text Char"/>
    <w:basedOn w:val="DefaultParagraphFont"/>
    <w:link w:val="CommentText"/>
    <w:uiPriority w:val="99"/>
    <w:rsid w:val="0087557B"/>
    <w:rPr>
      <w:sz w:val="20"/>
      <w:szCs w:val="20"/>
    </w:rPr>
  </w:style>
  <w:style w:type="paragraph" w:styleId="CommentSubject">
    <w:name w:val="annotation subject"/>
    <w:basedOn w:val="CommentText"/>
    <w:next w:val="CommentText"/>
    <w:link w:val="CommentSubjectChar"/>
    <w:uiPriority w:val="99"/>
    <w:semiHidden/>
    <w:unhideWhenUsed/>
    <w:rsid w:val="0087557B"/>
    <w:rPr>
      <w:b/>
      <w:bCs/>
    </w:rPr>
  </w:style>
  <w:style w:type="character" w:customStyle="1" w:styleId="CommentSubjectChar">
    <w:name w:val="Comment Subject Char"/>
    <w:basedOn w:val="CommentTextChar"/>
    <w:link w:val="CommentSubject"/>
    <w:uiPriority w:val="99"/>
    <w:semiHidden/>
    <w:rsid w:val="0087557B"/>
    <w:rPr>
      <w:b/>
      <w:bCs/>
      <w:sz w:val="20"/>
      <w:szCs w:val="20"/>
    </w:rPr>
  </w:style>
  <w:style w:type="character" w:styleId="PageNumber">
    <w:name w:val="page number"/>
    <w:basedOn w:val="DefaultParagraphFont"/>
    <w:uiPriority w:val="99"/>
    <w:semiHidden/>
    <w:unhideWhenUsed/>
    <w:rsid w:val="0017411B"/>
  </w:style>
  <w:style w:type="character" w:styleId="Hyperlink">
    <w:name w:val="Hyperlink"/>
    <w:basedOn w:val="DefaultParagraphFont"/>
    <w:uiPriority w:val="99"/>
    <w:unhideWhenUsed/>
    <w:rsid w:val="00D37DCC"/>
    <w:rPr>
      <w:color w:val="0563C1" w:themeColor="hyperlink"/>
      <w:u w:val="single"/>
    </w:rPr>
  </w:style>
  <w:style w:type="character" w:styleId="UnresolvedMention">
    <w:name w:val="Unresolved Mention"/>
    <w:basedOn w:val="DefaultParagraphFont"/>
    <w:uiPriority w:val="99"/>
    <w:semiHidden/>
    <w:unhideWhenUsed/>
    <w:rsid w:val="00D37DCC"/>
    <w:rPr>
      <w:color w:val="605E5C"/>
      <w:shd w:val="clear" w:color="auto" w:fill="E1DFDD"/>
    </w:rPr>
  </w:style>
  <w:style w:type="paragraph" w:styleId="Revision">
    <w:name w:val="Revision"/>
    <w:hidden/>
    <w:uiPriority w:val="99"/>
    <w:semiHidden/>
    <w:rsid w:val="003E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You Ain't Supposed to Die on a Saturday Night</vt:lpstr>
    </vt:vector>
  </TitlesOfParts>
  <Manager/>
  <Company/>
  <LinksUpToDate>false</LinksUpToDate>
  <CharactersWithSpaces>14561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Ain't Supposed to Die on a Saturday Night</dc:title>
  <dc:subject/>
  <dc:creator>Jon Gensler</dc:creator>
  <cp:keywords/>
  <dc:description/>
  <cp:lastModifiedBy>Perniciaro, Leon</cp:lastModifiedBy>
  <cp:revision>9</cp:revision>
  <dcterms:created xsi:type="dcterms:W3CDTF">2023-10-25T19:29:00Z</dcterms:created>
  <dcterms:modified xsi:type="dcterms:W3CDTF">2024-01-03T19:38:00Z</dcterms:modified>
  <cp:category/>
</cp:coreProperties>
</file>